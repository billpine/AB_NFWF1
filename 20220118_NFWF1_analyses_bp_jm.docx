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F8FB7" w14:textId="3B4DE0E7" w:rsidR="002E62CB" w:rsidRDefault="00EE1309">
      <w:r>
        <w:t>January 18, 2022</w:t>
      </w:r>
    </w:p>
    <w:p w14:paraId="35B9C361" w14:textId="32893954" w:rsidR="00EE1309" w:rsidRDefault="00EE1309"/>
    <w:p w14:paraId="1A151B7E" w14:textId="5FCC0227" w:rsidR="00EE1309" w:rsidRDefault="00EE1309">
      <w:r>
        <w:t>I have been re-examining the “NFWF 1” clutching project from Apalachicola to try and learn how cultch material (lime rock, fossil shell, etc.), cultch density (amount of material per m2), and fishing (open/closed) affect oyster population dynamics on restored reefs in Apalachicola Bay.</w:t>
      </w:r>
    </w:p>
    <w:p w14:paraId="5025AE06" w14:textId="2A92C29E" w:rsidR="00EE1309" w:rsidRDefault="00EE1309"/>
    <w:p w14:paraId="5B40E942" w14:textId="4C1528F0" w:rsidR="00EE1309" w:rsidRDefault="00EE1309">
      <w:r>
        <w:t>Ryan Gandy with FWC provided a file “NFWF_RAW_UF_COPY.xlsx” and I have been working with that file to analyze these data.</w:t>
      </w:r>
    </w:p>
    <w:p w14:paraId="62D06191" w14:textId="322B5626" w:rsidR="00EE1309" w:rsidRDefault="00EE1309">
      <w:r>
        <w:t>I read the data into program R working only with the tab of the datasheet that has the count data and then examined the names</w:t>
      </w:r>
    </w:p>
    <w:p w14:paraId="6C21BA73" w14:textId="77777777" w:rsidR="00EE1309" w:rsidRPr="00EE1309" w:rsidRDefault="00EE1309" w:rsidP="00EE1309">
      <w:pPr>
        <w:rPr>
          <w:rFonts w:ascii="Courier New" w:hAnsi="Courier New" w:cs="Courier New"/>
        </w:rPr>
      </w:pPr>
      <w:r w:rsidRPr="00EE1309">
        <w:rPr>
          <w:rFonts w:ascii="Courier New" w:hAnsi="Courier New" w:cs="Courier New"/>
        </w:rPr>
        <w:t xml:space="preserve">&gt; d1 &lt;- </w:t>
      </w:r>
      <w:proofErr w:type="spellStart"/>
      <w:r w:rsidRPr="00EE1309">
        <w:rPr>
          <w:rFonts w:ascii="Courier New" w:hAnsi="Courier New" w:cs="Courier New"/>
        </w:rPr>
        <w:t>read_excel</w:t>
      </w:r>
      <w:proofErr w:type="spellEnd"/>
      <w:r w:rsidRPr="00EE1309">
        <w:rPr>
          <w:rFonts w:ascii="Courier New" w:hAnsi="Courier New" w:cs="Courier New"/>
        </w:rPr>
        <w:t>("NFWF_RAW_UF_copy.xlsx", sheet=3)</w:t>
      </w:r>
    </w:p>
    <w:p w14:paraId="02F4AF54" w14:textId="6AD4322D" w:rsidR="00EE1309" w:rsidRPr="00EE1309" w:rsidRDefault="00EE1309">
      <w:pPr>
        <w:rPr>
          <w:rFonts w:cstheme="minorHAnsi"/>
        </w:rPr>
      </w:pPr>
      <w:r w:rsidRPr="00EE1309">
        <w:rPr>
          <w:rFonts w:cstheme="minorHAnsi"/>
        </w:rPr>
        <w:t>I removed the -999 from the live spat rows</w:t>
      </w:r>
    </w:p>
    <w:p w14:paraId="326CA635" w14:textId="0D30FFEC" w:rsidR="00EE1309" w:rsidRDefault="00EE1309">
      <w:pPr>
        <w:rPr>
          <w:rFonts w:ascii="Courier New" w:hAnsi="Courier New" w:cs="Courier New"/>
        </w:rPr>
      </w:pPr>
    </w:p>
    <w:p w14:paraId="6267C74F" w14:textId="77777777" w:rsidR="00EE1309" w:rsidRPr="00EE1309" w:rsidRDefault="00EE1309" w:rsidP="00EE1309">
      <w:pPr>
        <w:rPr>
          <w:rFonts w:ascii="Courier New" w:hAnsi="Courier New" w:cs="Courier New"/>
        </w:rPr>
      </w:pPr>
      <w:r w:rsidRPr="00EE1309">
        <w:rPr>
          <w:rFonts w:ascii="Courier New" w:hAnsi="Courier New" w:cs="Courier New"/>
        </w:rPr>
        <w:t>#remove -999 in live spat rows</w:t>
      </w:r>
    </w:p>
    <w:p w14:paraId="2BD6AAD8" w14:textId="2657E20A" w:rsidR="00EE1309" w:rsidRDefault="00EE1309" w:rsidP="00EE1309">
      <w:pPr>
        <w:rPr>
          <w:rFonts w:ascii="Courier New" w:hAnsi="Courier New" w:cs="Courier New"/>
        </w:rPr>
      </w:pPr>
      <w:r w:rsidRPr="00EE1309">
        <w:rPr>
          <w:rFonts w:ascii="Courier New" w:hAnsi="Courier New" w:cs="Courier New"/>
        </w:rPr>
        <w:t>d2 &lt;- d1[d1$LiveSpat &gt; -1,]</w:t>
      </w:r>
    </w:p>
    <w:p w14:paraId="3DE8FAC1" w14:textId="20093D6B" w:rsidR="007A3CC4" w:rsidRDefault="007A3CC4" w:rsidP="007A3CC4">
      <w:pPr>
        <w:rPr>
          <w:rFonts w:cstheme="minorHAnsi"/>
        </w:rPr>
      </w:pPr>
      <w:r>
        <w:rPr>
          <w:rFonts w:cstheme="minorHAnsi"/>
        </w:rPr>
        <w:t>Because different stations are sampled in different months, I converted the months to seasons following the same pattern I use for Lone Cabbage in Suwannee Sound.  April through September is considered “summer” period and October through March is considered “winter” period.</w:t>
      </w:r>
      <w:r w:rsidR="005A7F2F">
        <w:rPr>
          <w:rFonts w:cstheme="minorHAnsi"/>
        </w:rPr>
        <w:t xml:space="preserve">  Because these data are from 2015-2019 the bay is open to fishing.</w:t>
      </w:r>
    </w:p>
    <w:p w14:paraId="1D85F2E9" w14:textId="268472C5" w:rsidR="005A7F2F" w:rsidRDefault="005A7F2F" w:rsidP="007A3CC4">
      <w:pPr>
        <w:rPr>
          <w:rFonts w:cstheme="minorHAnsi"/>
        </w:rPr>
      </w:pPr>
      <w:r>
        <w:rPr>
          <w:rFonts w:cstheme="minorHAnsi"/>
        </w:rPr>
        <w:t>Here is a summary table of the data</w:t>
      </w:r>
    </w:p>
    <w:p w14:paraId="2DE88047" w14:textId="77777777" w:rsidR="007A3CC4" w:rsidRDefault="007A3CC4" w:rsidP="007A3CC4">
      <w:pPr>
        <w:rPr>
          <w:rFonts w:cstheme="minorHAnsi"/>
        </w:rPr>
      </w:pPr>
      <w:r>
        <w:rPr>
          <w:rFonts w:cs="Courier New"/>
        </w:rPr>
        <w:t xml:space="preserve">Table 1: </w:t>
      </w:r>
      <w:r w:rsidRPr="007A3CC4">
        <w:rPr>
          <w:rFonts w:cs="Courier New"/>
        </w:rPr>
        <w:t>Summary of quadrat data from each year, month, station, and the sum of the number of quadrats in data file NFWF_RAW_UF_copy.xlsx sheet 3</w:t>
      </w:r>
    </w:p>
    <w:tbl>
      <w:tblPr>
        <w:tblStyle w:val="TableGrid"/>
        <w:tblW w:w="0" w:type="auto"/>
        <w:tblLook w:val="04A0" w:firstRow="1" w:lastRow="0" w:firstColumn="1" w:lastColumn="0" w:noHBand="0" w:noVBand="1"/>
      </w:tblPr>
      <w:tblGrid>
        <w:gridCol w:w="1845"/>
        <w:gridCol w:w="1845"/>
        <w:gridCol w:w="1845"/>
        <w:gridCol w:w="1846"/>
        <w:gridCol w:w="1846"/>
      </w:tblGrid>
      <w:tr w:rsidR="007A3CC4" w:rsidRPr="00772B59" w14:paraId="4ABC7411" w14:textId="77777777" w:rsidTr="008C6040">
        <w:tc>
          <w:tcPr>
            <w:tcW w:w="1845" w:type="dxa"/>
          </w:tcPr>
          <w:p w14:paraId="09D1438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"Period"</w:t>
            </w:r>
          </w:p>
        </w:tc>
        <w:tc>
          <w:tcPr>
            <w:tcW w:w="1845" w:type="dxa"/>
          </w:tcPr>
          <w:p w14:paraId="3C18AC0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"Year"</w:t>
            </w:r>
          </w:p>
        </w:tc>
        <w:tc>
          <w:tcPr>
            <w:tcW w:w="1845" w:type="dxa"/>
          </w:tcPr>
          <w:p w14:paraId="198C201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"Month"</w:t>
            </w:r>
          </w:p>
        </w:tc>
        <w:tc>
          <w:tcPr>
            <w:tcW w:w="1846" w:type="dxa"/>
          </w:tcPr>
          <w:p w14:paraId="2FB72DB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"Station Name"</w:t>
            </w:r>
          </w:p>
        </w:tc>
        <w:tc>
          <w:tcPr>
            <w:tcW w:w="1846" w:type="dxa"/>
          </w:tcPr>
          <w:p w14:paraId="2162149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"Number Quadrats"</w:t>
            </w:r>
          </w:p>
        </w:tc>
      </w:tr>
      <w:tr w:rsidR="007A3CC4" w:rsidRPr="00772B59" w14:paraId="60F38DA8" w14:textId="77777777" w:rsidTr="008C6040">
        <w:tc>
          <w:tcPr>
            <w:tcW w:w="1845" w:type="dxa"/>
          </w:tcPr>
          <w:p w14:paraId="3ABD852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3A9B58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70A5FB1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A9FB08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B42E90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B13993A" w14:textId="77777777" w:rsidTr="008C6040">
        <w:tc>
          <w:tcPr>
            <w:tcW w:w="1845" w:type="dxa"/>
          </w:tcPr>
          <w:p w14:paraId="7A8E627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436523E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1A206F7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96070A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CDD93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4254C387" w14:textId="77777777" w:rsidTr="008C6040">
        <w:tc>
          <w:tcPr>
            <w:tcW w:w="1845" w:type="dxa"/>
          </w:tcPr>
          <w:p w14:paraId="39EA3C6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6A1B4E3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2015</w:t>
            </w:r>
          </w:p>
        </w:tc>
        <w:tc>
          <w:tcPr>
            <w:tcW w:w="1845" w:type="dxa"/>
          </w:tcPr>
          <w:p w14:paraId="3495AE2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6D465A1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EFB1B5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22CA38BF" w14:textId="77777777" w:rsidTr="008C6040">
        <w:tc>
          <w:tcPr>
            <w:tcW w:w="1845" w:type="dxa"/>
          </w:tcPr>
          <w:p w14:paraId="48DDF39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5D7217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292B360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9C5ABE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60773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37014E" w14:textId="77777777" w:rsidTr="008C6040">
        <w:tc>
          <w:tcPr>
            <w:tcW w:w="1845" w:type="dxa"/>
          </w:tcPr>
          <w:p w14:paraId="42EFC0F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02CAABC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42DE32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5F6FA5B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5935FCF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DE7F048" w14:textId="77777777" w:rsidTr="008C6040">
        <w:tc>
          <w:tcPr>
            <w:tcW w:w="1845" w:type="dxa"/>
          </w:tcPr>
          <w:p w14:paraId="6439B1D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5" w:type="dxa"/>
          </w:tcPr>
          <w:p w14:paraId="1467D71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EB3C60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01C1D71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46626B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04290E4" w14:textId="77777777" w:rsidTr="008C6040">
        <w:tc>
          <w:tcPr>
            <w:tcW w:w="1845" w:type="dxa"/>
          </w:tcPr>
          <w:p w14:paraId="25F9D4A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7C60322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1701AE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4C577D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69293F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49F6243" w14:textId="77777777" w:rsidTr="008C6040">
        <w:tc>
          <w:tcPr>
            <w:tcW w:w="1845" w:type="dxa"/>
          </w:tcPr>
          <w:p w14:paraId="44BD5CE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2FA227A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7AD7A5F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3E075B2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B40162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13387E6" w14:textId="77777777" w:rsidTr="008C6040">
        <w:tc>
          <w:tcPr>
            <w:tcW w:w="1845" w:type="dxa"/>
          </w:tcPr>
          <w:p w14:paraId="11897AB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236425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69B8E0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8A4392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F32214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F429491" w14:textId="77777777" w:rsidTr="008C6040">
        <w:tc>
          <w:tcPr>
            <w:tcW w:w="1845" w:type="dxa"/>
          </w:tcPr>
          <w:p w14:paraId="30F133A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3056A6B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0746B02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DE0BF6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721C35A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11231A1" w14:textId="77777777" w:rsidTr="008C6040">
        <w:tc>
          <w:tcPr>
            <w:tcW w:w="1845" w:type="dxa"/>
          </w:tcPr>
          <w:p w14:paraId="784A5D4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57EA895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5BA3F9A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3CADE2E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75E659D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42717AF" w14:textId="77777777" w:rsidTr="008C6040">
        <w:tc>
          <w:tcPr>
            <w:tcW w:w="1845" w:type="dxa"/>
          </w:tcPr>
          <w:p w14:paraId="5206A5C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3</w:t>
            </w:r>
          </w:p>
        </w:tc>
        <w:tc>
          <w:tcPr>
            <w:tcW w:w="1845" w:type="dxa"/>
          </w:tcPr>
          <w:p w14:paraId="6411ED2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EC2C2D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0B8656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D16F0F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BBBA3E" w14:textId="77777777" w:rsidTr="008C6040">
        <w:tc>
          <w:tcPr>
            <w:tcW w:w="1845" w:type="dxa"/>
          </w:tcPr>
          <w:p w14:paraId="4AC47A4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E92D5B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121EDAD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44BDB3C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CA6E56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5FA9C9A" w14:textId="77777777" w:rsidTr="008C6040">
        <w:tc>
          <w:tcPr>
            <w:tcW w:w="1845" w:type="dxa"/>
          </w:tcPr>
          <w:p w14:paraId="61E4D93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36D835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3B53BC0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166221B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DB3CE3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0178A86" w14:textId="77777777" w:rsidTr="008C6040">
        <w:tc>
          <w:tcPr>
            <w:tcW w:w="1845" w:type="dxa"/>
          </w:tcPr>
          <w:p w14:paraId="7A566F2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0F2EF4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2016</w:t>
            </w:r>
          </w:p>
        </w:tc>
        <w:tc>
          <w:tcPr>
            <w:tcW w:w="1845" w:type="dxa"/>
          </w:tcPr>
          <w:p w14:paraId="62D254F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3A12E1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14F73B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583EB3E" w14:textId="77777777" w:rsidTr="008C6040">
        <w:tc>
          <w:tcPr>
            <w:tcW w:w="1845" w:type="dxa"/>
          </w:tcPr>
          <w:p w14:paraId="022A1C5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248EC70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75DD3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8B5568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2FC4A1E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E123B93" w14:textId="77777777" w:rsidTr="008C6040">
        <w:tc>
          <w:tcPr>
            <w:tcW w:w="1845" w:type="dxa"/>
          </w:tcPr>
          <w:p w14:paraId="50E4789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67F26B1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A02C9A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37FE573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364D37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614291C" w14:textId="77777777" w:rsidTr="008C6040">
        <w:tc>
          <w:tcPr>
            <w:tcW w:w="1845" w:type="dxa"/>
          </w:tcPr>
          <w:p w14:paraId="5C84561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5BE7621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6AB97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FCDACA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064621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74</w:t>
            </w:r>
          </w:p>
        </w:tc>
      </w:tr>
      <w:tr w:rsidR="007A3CC4" w:rsidRPr="00772B59" w14:paraId="36296D0F" w14:textId="77777777" w:rsidTr="008C6040">
        <w:tc>
          <w:tcPr>
            <w:tcW w:w="1845" w:type="dxa"/>
          </w:tcPr>
          <w:p w14:paraId="4E79CA5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3154947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14D18FA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4680A00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F882CB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5C6ACA13" w14:textId="77777777" w:rsidTr="008C6040">
        <w:tc>
          <w:tcPr>
            <w:tcW w:w="1845" w:type="dxa"/>
          </w:tcPr>
          <w:p w14:paraId="6E49B1D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5" w:type="dxa"/>
          </w:tcPr>
          <w:p w14:paraId="1C38535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7E1AFA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681BA5D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7B596E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r>
      <w:tr w:rsidR="007A3CC4" w:rsidRPr="00772B59" w14:paraId="137B0E25" w14:textId="77777777" w:rsidTr="008C6040">
        <w:tc>
          <w:tcPr>
            <w:tcW w:w="1845" w:type="dxa"/>
          </w:tcPr>
          <w:p w14:paraId="07D7108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0A295F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85EF22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D7D87F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3D5932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673430B" w14:textId="77777777" w:rsidTr="008C6040">
        <w:tc>
          <w:tcPr>
            <w:tcW w:w="1845" w:type="dxa"/>
          </w:tcPr>
          <w:p w14:paraId="72DA662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lastRenderedPageBreak/>
              <w:t>5</w:t>
            </w:r>
          </w:p>
        </w:tc>
        <w:tc>
          <w:tcPr>
            <w:tcW w:w="1845" w:type="dxa"/>
          </w:tcPr>
          <w:p w14:paraId="3F8DAF4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98ADB3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1F098AD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4C1FAE6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B1F40A8" w14:textId="77777777" w:rsidTr="008C6040">
        <w:tc>
          <w:tcPr>
            <w:tcW w:w="1845" w:type="dxa"/>
          </w:tcPr>
          <w:p w14:paraId="3EDFE6B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2EA3061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F2CC99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43E72A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AC177D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8D5128C" w14:textId="77777777" w:rsidTr="008C6040">
        <w:tc>
          <w:tcPr>
            <w:tcW w:w="1845" w:type="dxa"/>
          </w:tcPr>
          <w:p w14:paraId="090046C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6AA8CAD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68796B1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150D85C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2D10C6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8A1D44" w14:textId="77777777" w:rsidTr="008C6040">
        <w:tc>
          <w:tcPr>
            <w:tcW w:w="1845" w:type="dxa"/>
          </w:tcPr>
          <w:p w14:paraId="513563D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084521C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5F2D98D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734E8B1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273AB04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1C81752" w14:textId="77777777" w:rsidTr="008C6040">
        <w:tc>
          <w:tcPr>
            <w:tcW w:w="1845" w:type="dxa"/>
          </w:tcPr>
          <w:p w14:paraId="7A91826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5" w:type="dxa"/>
          </w:tcPr>
          <w:p w14:paraId="3B43CAC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32C74B2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2299D6C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D0729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98C3B6" w14:textId="77777777" w:rsidTr="008C6040">
        <w:tc>
          <w:tcPr>
            <w:tcW w:w="1845" w:type="dxa"/>
          </w:tcPr>
          <w:p w14:paraId="443354D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49D75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BD67F9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5EE9A80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44E043E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2D1FBF9" w14:textId="77777777" w:rsidTr="008C6040">
        <w:tc>
          <w:tcPr>
            <w:tcW w:w="1845" w:type="dxa"/>
          </w:tcPr>
          <w:p w14:paraId="0199071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6B0EAD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2C2F42B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10</w:t>
            </w:r>
          </w:p>
        </w:tc>
        <w:tc>
          <w:tcPr>
            <w:tcW w:w="1846" w:type="dxa"/>
          </w:tcPr>
          <w:p w14:paraId="2C1FDD7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5D7F2C4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15CED9C" w14:textId="77777777" w:rsidTr="008C6040">
        <w:tc>
          <w:tcPr>
            <w:tcW w:w="1845" w:type="dxa"/>
          </w:tcPr>
          <w:p w14:paraId="7CBC866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677CFC8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2017</w:t>
            </w:r>
          </w:p>
        </w:tc>
        <w:tc>
          <w:tcPr>
            <w:tcW w:w="1845" w:type="dxa"/>
          </w:tcPr>
          <w:p w14:paraId="40EFA7A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45003DE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553F7F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D4F552E" w14:textId="77777777" w:rsidTr="008C6040">
        <w:tc>
          <w:tcPr>
            <w:tcW w:w="1845" w:type="dxa"/>
          </w:tcPr>
          <w:p w14:paraId="151477E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4D499B7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1BDEBC7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AF0E19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60B5F2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29CF7B1" w14:textId="77777777" w:rsidTr="008C6040">
        <w:tc>
          <w:tcPr>
            <w:tcW w:w="1845" w:type="dxa"/>
          </w:tcPr>
          <w:p w14:paraId="7783AE0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11B77CF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4740C08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1A27D85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5A413E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B8D4EE0" w14:textId="77777777" w:rsidTr="008C6040">
        <w:tc>
          <w:tcPr>
            <w:tcW w:w="1845" w:type="dxa"/>
          </w:tcPr>
          <w:p w14:paraId="5AD6E23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6</w:t>
            </w:r>
          </w:p>
        </w:tc>
        <w:tc>
          <w:tcPr>
            <w:tcW w:w="1845" w:type="dxa"/>
          </w:tcPr>
          <w:p w14:paraId="00B0680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A942A3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w:t>
            </w:r>
          </w:p>
        </w:tc>
        <w:tc>
          <w:tcPr>
            <w:tcW w:w="1846" w:type="dxa"/>
          </w:tcPr>
          <w:p w14:paraId="7125417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4E9A9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7B75BF1" w14:textId="77777777" w:rsidTr="008C6040">
        <w:tc>
          <w:tcPr>
            <w:tcW w:w="1845" w:type="dxa"/>
          </w:tcPr>
          <w:p w14:paraId="4717ADC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7273AE2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ECBA6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46B6D54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2208C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4616EA1" w14:textId="77777777" w:rsidTr="008C6040">
        <w:tc>
          <w:tcPr>
            <w:tcW w:w="1845" w:type="dxa"/>
          </w:tcPr>
          <w:p w14:paraId="204ECF1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A6B9B7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D37221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272345E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F3DE4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AC4FFA9" w14:textId="77777777" w:rsidTr="008C6040">
        <w:tc>
          <w:tcPr>
            <w:tcW w:w="1845" w:type="dxa"/>
          </w:tcPr>
          <w:p w14:paraId="38DDF6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36340E5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0617B28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56285CA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65773F5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58EAF9A" w14:textId="77777777" w:rsidTr="008C6040">
        <w:tc>
          <w:tcPr>
            <w:tcW w:w="1845" w:type="dxa"/>
          </w:tcPr>
          <w:p w14:paraId="6290CC3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67F6267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692E01E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50B41D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BE905C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5C22077" w14:textId="77777777" w:rsidTr="008C6040">
        <w:tc>
          <w:tcPr>
            <w:tcW w:w="1845" w:type="dxa"/>
          </w:tcPr>
          <w:p w14:paraId="7DF395C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04C54C8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016C10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6" w:type="dxa"/>
          </w:tcPr>
          <w:p w14:paraId="23F7CA1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740F9B3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D56E1B9" w14:textId="77777777" w:rsidTr="008C6040">
        <w:tc>
          <w:tcPr>
            <w:tcW w:w="1845" w:type="dxa"/>
          </w:tcPr>
          <w:p w14:paraId="5364316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w:t>
            </w:r>
          </w:p>
        </w:tc>
        <w:tc>
          <w:tcPr>
            <w:tcW w:w="1845" w:type="dxa"/>
          </w:tcPr>
          <w:p w14:paraId="45C7EA6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1791F4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3EB2C6A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B7BF44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8C19D05" w14:textId="77777777" w:rsidTr="008C6040">
        <w:tc>
          <w:tcPr>
            <w:tcW w:w="1845" w:type="dxa"/>
          </w:tcPr>
          <w:p w14:paraId="591E23F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74577A1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5AF30A9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8E9F4A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025CAF6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A79EE9C" w14:textId="77777777" w:rsidTr="008C6040">
        <w:tc>
          <w:tcPr>
            <w:tcW w:w="1845" w:type="dxa"/>
          </w:tcPr>
          <w:p w14:paraId="76B18ECC"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14C031F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C4A260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11</w:t>
            </w:r>
          </w:p>
        </w:tc>
        <w:tc>
          <w:tcPr>
            <w:tcW w:w="1846" w:type="dxa"/>
          </w:tcPr>
          <w:p w14:paraId="33A29F9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00D0EF5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1C3854E6" w14:textId="77777777" w:rsidTr="008C6040">
        <w:tc>
          <w:tcPr>
            <w:tcW w:w="1845" w:type="dxa"/>
          </w:tcPr>
          <w:p w14:paraId="62C3BDF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0A5CD77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2018</w:t>
            </w:r>
          </w:p>
        </w:tc>
        <w:tc>
          <w:tcPr>
            <w:tcW w:w="1845" w:type="dxa"/>
          </w:tcPr>
          <w:p w14:paraId="26C21B4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12</w:t>
            </w:r>
          </w:p>
        </w:tc>
        <w:tc>
          <w:tcPr>
            <w:tcW w:w="1846" w:type="dxa"/>
          </w:tcPr>
          <w:p w14:paraId="7F9CB3E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9AF7C1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37653E56" w14:textId="77777777" w:rsidTr="008C6040">
        <w:tc>
          <w:tcPr>
            <w:tcW w:w="1845" w:type="dxa"/>
          </w:tcPr>
          <w:p w14:paraId="381DCD8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6A6282F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463BA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016B694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10B2D36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2A4F216" w14:textId="77777777" w:rsidTr="008C6040">
        <w:tc>
          <w:tcPr>
            <w:tcW w:w="1845" w:type="dxa"/>
          </w:tcPr>
          <w:p w14:paraId="42152A6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410828E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7114FE7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4D72834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3D2229A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4288DEA" w14:textId="77777777" w:rsidTr="008C6040">
        <w:tc>
          <w:tcPr>
            <w:tcW w:w="1845" w:type="dxa"/>
          </w:tcPr>
          <w:p w14:paraId="6CE830F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5" w:type="dxa"/>
          </w:tcPr>
          <w:p w14:paraId="22AAB6E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A370FC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1</w:t>
            </w:r>
          </w:p>
        </w:tc>
        <w:tc>
          <w:tcPr>
            <w:tcW w:w="1846" w:type="dxa"/>
          </w:tcPr>
          <w:p w14:paraId="7D656C61"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6FBC7B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037D164F" w14:textId="77777777" w:rsidTr="008C6040">
        <w:tc>
          <w:tcPr>
            <w:tcW w:w="1845" w:type="dxa"/>
          </w:tcPr>
          <w:p w14:paraId="52D9483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74B32EC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916843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0FDB695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F64A78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500EEA17" w14:textId="77777777" w:rsidTr="008C6040">
        <w:tc>
          <w:tcPr>
            <w:tcW w:w="1845" w:type="dxa"/>
          </w:tcPr>
          <w:p w14:paraId="70CD83D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17473F8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35CB38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4</w:t>
            </w:r>
          </w:p>
        </w:tc>
        <w:tc>
          <w:tcPr>
            <w:tcW w:w="1846" w:type="dxa"/>
          </w:tcPr>
          <w:p w14:paraId="3660E0B8"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3D99CB0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48DF1C74" w14:textId="77777777" w:rsidTr="008C6040">
        <w:tc>
          <w:tcPr>
            <w:tcW w:w="1845" w:type="dxa"/>
          </w:tcPr>
          <w:p w14:paraId="67375BA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51C50E8E"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0FCC507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5</w:t>
            </w:r>
          </w:p>
        </w:tc>
        <w:tc>
          <w:tcPr>
            <w:tcW w:w="1846" w:type="dxa"/>
          </w:tcPr>
          <w:p w14:paraId="2C37371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5D48B1F0"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26F1E3B0" w14:textId="77777777" w:rsidTr="008C6040">
        <w:tc>
          <w:tcPr>
            <w:tcW w:w="1845" w:type="dxa"/>
          </w:tcPr>
          <w:p w14:paraId="325366EF"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4A09BAB"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6080B57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8</w:t>
            </w:r>
          </w:p>
        </w:tc>
        <w:tc>
          <w:tcPr>
            <w:tcW w:w="1846" w:type="dxa"/>
          </w:tcPr>
          <w:p w14:paraId="44BEF8AA"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Hotel Bar"</w:t>
            </w:r>
          </w:p>
        </w:tc>
        <w:tc>
          <w:tcPr>
            <w:tcW w:w="1846" w:type="dxa"/>
          </w:tcPr>
          <w:p w14:paraId="6D56687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7A28D92F" w14:textId="77777777" w:rsidTr="008C6040">
        <w:tc>
          <w:tcPr>
            <w:tcW w:w="1845" w:type="dxa"/>
          </w:tcPr>
          <w:p w14:paraId="28B89D99"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4D82B512"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2A69601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2798F39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Bulkhead"</w:t>
            </w:r>
          </w:p>
        </w:tc>
        <w:tc>
          <w:tcPr>
            <w:tcW w:w="1846" w:type="dxa"/>
          </w:tcPr>
          <w:p w14:paraId="31C553B3"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r w:rsidR="007A3CC4" w:rsidRPr="00772B59" w14:paraId="69AC3B42" w14:textId="77777777" w:rsidTr="008C6040">
        <w:tc>
          <w:tcPr>
            <w:tcW w:w="1845" w:type="dxa"/>
          </w:tcPr>
          <w:p w14:paraId="0C20D424"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5" w:type="dxa"/>
          </w:tcPr>
          <w:p w14:paraId="62772A7D"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2019</w:t>
            </w:r>
          </w:p>
        </w:tc>
        <w:tc>
          <w:tcPr>
            <w:tcW w:w="1845" w:type="dxa"/>
          </w:tcPr>
          <w:p w14:paraId="10A5ED35"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9</w:t>
            </w:r>
          </w:p>
        </w:tc>
        <w:tc>
          <w:tcPr>
            <w:tcW w:w="1846" w:type="dxa"/>
          </w:tcPr>
          <w:p w14:paraId="4889BE07"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"NFWF Dry Bar"</w:t>
            </w:r>
          </w:p>
        </w:tc>
        <w:tc>
          <w:tcPr>
            <w:tcW w:w="1846" w:type="dxa"/>
          </w:tcPr>
          <w:p w14:paraId="674C0016" w14:textId="77777777" w:rsidR="007A3CC4" w:rsidRPr="00772B59" w:rsidRDefault="007A3CC4" w:rsidP="008C6040">
            <w:pPr>
              <w:pStyle w:val="PlainText"/>
              <w:rPr>
                <w:rFonts w:ascii="Courier New" w:hAnsi="Courier New" w:cs="Courier New"/>
                <w:sz w:val="16"/>
                <w:szCs w:val="16"/>
              </w:rPr>
            </w:pPr>
            <w:r w:rsidRPr="00772B59">
              <w:rPr>
                <w:rFonts w:ascii="Courier New" w:hAnsi="Courier New" w:cs="Courier New"/>
                <w:sz w:val="16"/>
                <w:szCs w:val="16"/>
              </w:rPr>
              <w:t>75</w:t>
            </w:r>
          </w:p>
        </w:tc>
      </w:tr>
    </w:tbl>
    <w:p w14:paraId="753B48CA" w14:textId="7E64747A" w:rsidR="007A3CC4" w:rsidRDefault="007A3CC4" w:rsidP="00EE1309">
      <w:pPr>
        <w:rPr>
          <w:rFonts w:ascii="Courier New" w:hAnsi="Courier New" w:cs="Courier New"/>
        </w:rPr>
      </w:pPr>
    </w:p>
    <w:p w14:paraId="11E457AE" w14:textId="1E6A8AA3" w:rsidR="00AE6652" w:rsidRDefault="007A3CC4" w:rsidP="00EE1309">
      <w:pPr>
        <w:rPr>
          <w:rFonts w:cstheme="minorHAnsi"/>
        </w:rPr>
      </w:pPr>
      <w:r>
        <w:rPr>
          <w:rFonts w:cstheme="minorHAnsi"/>
        </w:rPr>
        <w:t>I then made summary plots of the data</w:t>
      </w:r>
      <w:r w:rsidR="00AE6652">
        <w:rPr>
          <w:rFonts w:cstheme="minorHAnsi"/>
        </w:rPr>
        <w:t>.  First</w:t>
      </w:r>
      <w:r>
        <w:rPr>
          <w:rFonts w:cstheme="minorHAnsi"/>
        </w:rPr>
        <w:t>,</w:t>
      </w:r>
      <w:r w:rsidR="00AE6652">
        <w:rPr>
          <w:rFonts w:cstheme="minorHAnsi"/>
        </w:rPr>
        <w:t xml:space="preserve"> </w:t>
      </w:r>
      <w:r>
        <w:rPr>
          <w:rFonts w:cstheme="minorHAnsi"/>
        </w:rPr>
        <w:t>I plotted</w:t>
      </w:r>
      <w:r w:rsidR="00AE6652">
        <w:rPr>
          <w:rFonts w:cstheme="minorHAnsi"/>
        </w:rPr>
        <w:t xml:space="preserve"> cultch on the x axis and live spat on the y axis.  </w:t>
      </w:r>
      <w:r>
        <w:rPr>
          <w:rFonts w:cstheme="minorHAnsi"/>
        </w:rPr>
        <w:t>I used</w:t>
      </w:r>
      <w:r w:rsidR="00AE6652">
        <w:rPr>
          <w:rFonts w:cstheme="minorHAnsi"/>
        </w:rPr>
        <w:t xml:space="preserve"> different colors for Station Names</w:t>
      </w:r>
    </w:p>
    <w:p w14:paraId="521AF5AA" w14:textId="6838CF95" w:rsidR="00AE6652" w:rsidRDefault="004C724F" w:rsidP="00EE1309">
      <w:pPr>
        <w:rPr>
          <w:rFonts w:cstheme="minorHAnsi"/>
        </w:rPr>
      </w:pPr>
      <w:r>
        <w:rPr>
          <w:rFonts w:cstheme="minorHAnsi"/>
          <w:noProof/>
        </w:rPr>
        <w:drawing>
          <wp:inline distT="0" distB="0" distL="0" distR="0" wp14:anchorId="173D47E1" wp14:editId="2CE1A9B8">
            <wp:extent cx="5943600" cy="3084195"/>
            <wp:effectExtent l="0" t="0" r="0" b="190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66807BDD" w14:textId="6751F6BB" w:rsidR="004C724F" w:rsidRPr="004C724F" w:rsidRDefault="004C724F" w:rsidP="00EE1309">
      <w:pPr>
        <w:rPr>
          <w:rFonts w:cstheme="minorHAnsi"/>
          <w:i/>
          <w:iCs/>
        </w:rPr>
      </w:pPr>
      <w:r w:rsidRPr="004C724F">
        <w:rPr>
          <w:rFonts w:cstheme="minorHAnsi"/>
          <w:i/>
          <w:iCs/>
        </w:rPr>
        <w:t>Figure 1.  Fossil shell cultch (x axis) treatments and live oyster spat (y axis) at each Station (colored dots) in Apalachicola Bay for all years combined. The gold dot represents the mean live oyster for each cultch density.</w:t>
      </w:r>
    </w:p>
    <w:p w14:paraId="2C55443D" w14:textId="03E8131F" w:rsidR="004C724F" w:rsidRDefault="00AE6652" w:rsidP="00EE1309">
      <w:pPr>
        <w:rPr>
          <w:rFonts w:cstheme="minorHAnsi"/>
        </w:rPr>
      </w:pPr>
      <w:r>
        <w:rPr>
          <w:rFonts w:cstheme="minorHAnsi"/>
        </w:rPr>
        <w:lastRenderedPageBreak/>
        <w:t>This plot suggests that as the amount of cultch increases the number of live oysters increases and this pattern seems to hold for all the Stations.  Let’s see if this pattern holds over years.</w:t>
      </w:r>
    </w:p>
    <w:p w14:paraId="24CCABEE" w14:textId="3682E1B0" w:rsidR="00AE6652" w:rsidRPr="004C724F" w:rsidRDefault="004C724F" w:rsidP="00EE1309">
      <w:pPr>
        <w:rPr>
          <w:rFonts w:cstheme="minorHAnsi"/>
          <w:i/>
          <w:iCs/>
        </w:rPr>
      </w:pPr>
      <w:r>
        <w:rPr>
          <w:rFonts w:cstheme="minorHAnsi"/>
          <w:noProof/>
        </w:rPr>
        <w:drawing>
          <wp:inline distT="0" distB="0" distL="0" distR="0" wp14:anchorId="419386E3" wp14:editId="1D7AA129">
            <wp:extent cx="5943600" cy="3084195"/>
            <wp:effectExtent l="0" t="0" r="0" b="1905"/>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084195"/>
                    </a:xfrm>
                    <a:prstGeom prst="rect">
                      <a:avLst/>
                    </a:prstGeom>
                  </pic:spPr>
                </pic:pic>
              </a:graphicData>
            </a:graphic>
          </wp:inline>
        </w:drawing>
      </w:r>
    </w:p>
    <w:p w14:paraId="212B7BC2" w14:textId="4E421086" w:rsidR="004C724F" w:rsidRPr="004C724F" w:rsidRDefault="004C724F" w:rsidP="004C724F">
      <w:pPr>
        <w:rPr>
          <w:rFonts w:cstheme="minorHAnsi"/>
          <w:i/>
          <w:iCs/>
        </w:rPr>
      </w:pPr>
      <w:r w:rsidRPr="004C724F">
        <w:rPr>
          <w:rFonts w:cstheme="minorHAnsi"/>
          <w:i/>
          <w:iCs/>
        </w:rPr>
        <w:t>Figure 2.  Fossil shell cultch (x axis) treatments and live oyster spat (y axis) at each Station (colored dots) in Apalachicola Bay with each year plotted as a different panel. The gold dot represents the mean live oyster for each cultch density.</w:t>
      </w:r>
    </w:p>
    <w:p w14:paraId="5618F32E" w14:textId="4233C3A3" w:rsidR="004C724F" w:rsidRDefault="004C724F" w:rsidP="00EE1309">
      <w:pPr>
        <w:rPr>
          <w:rFonts w:cstheme="minorHAnsi"/>
        </w:rPr>
      </w:pPr>
      <w:r>
        <w:rPr>
          <w:rFonts w:cstheme="minorHAnsi"/>
        </w:rPr>
        <w:t>This graph suggests that there was an increase in the number of live spat at each station in the first year 2015, but that this declined and by the end of the study in 2019.  We will now take a closer look at these count data by season, year, and station.</w:t>
      </w:r>
    </w:p>
    <w:p w14:paraId="71C1F8DE" w14:textId="77777777" w:rsidR="006B3C72" w:rsidRDefault="006B3C72">
      <w:pPr>
        <w:rPr>
          <w:rFonts w:cstheme="minorHAnsi"/>
        </w:rPr>
      </w:pPr>
      <w:r>
        <w:rPr>
          <w:rFonts w:cstheme="minorHAnsi"/>
        </w:rPr>
        <w:br w:type="page"/>
      </w:r>
    </w:p>
    <w:p w14:paraId="1D0D02F0" w14:textId="183537DD" w:rsidR="006B3C72" w:rsidRDefault="006B3C72" w:rsidP="00EE1309">
      <w:pPr>
        <w:rPr>
          <w:rFonts w:cstheme="minorHAnsi"/>
        </w:rPr>
      </w:pPr>
      <w:r>
        <w:rPr>
          <w:rFonts w:cstheme="minorHAnsi"/>
        </w:rPr>
        <w:lastRenderedPageBreak/>
        <w:t>Table 2. Summary stats of live spat counts from Hotel Bar in period 2.</w:t>
      </w:r>
    </w:p>
    <w:tbl>
      <w:tblPr>
        <w:tblStyle w:val="TableGrid"/>
        <w:tblW w:w="0" w:type="auto"/>
        <w:tblLook w:val="04A0" w:firstRow="1" w:lastRow="0" w:firstColumn="1" w:lastColumn="0" w:noHBand="0" w:noVBand="1"/>
      </w:tblPr>
      <w:tblGrid>
        <w:gridCol w:w="4613"/>
        <w:gridCol w:w="4614"/>
      </w:tblGrid>
      <w:tr w:rsidR="006B3C72" w:rsidRPr="00B22E9B" w14:paraId="038C514C" w14:textId="77777777" w:rsidTr="008C6040">
        <w:tc>
          <w:tcPr>
            <w:tcW w:w="4613" w:type="dxa"/>
          </w:tcPr>
          <w:p w14:paraId="1E69087D"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"Mean"</w:t>
            </w:r>
          </w:p>
        </w:tc>
        <w:tc>
          <w:tcPr>
            <w:tcW w:w="4614" w:type="dxa"/>
          </w:tcPr>
          <w:p w14:paraId="3E775889"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623.55</w:t>
            </w:r>
          </w:p>
        </w:tc>
      </w:tr>
      <w:tr w:rsidR="006B3C72" w:rsidRPr="00B22E9B" w14:paraId="4B6A1524" w14:textId="77777777" w:rsidTr="008C6040">
        <w:tc>
          <w:tcPr>
            <w:tcW w:w="4613" w:type="dxa"/>
          </w:tcPr>
          <w:p w14:paraId="391775B3"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"Median"</w:t>
            </w:r>
          </w:p>
        </w:tc>
        <w:tc>
          <w:tcPr>
            <w:tcW w:w="4614" w:type="dxa"/>
          </w:tcPr>
          <w:p w14:paraId="540B2A7E"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173</w:t>
            </w:r>
          </w:p>
        </w:tc>
      </w:tr>
      <w:tr w:rsidR="006B3C72" w:rsidRPr="00B22E9B" w14:paraId="0D633757" w14:textId="77777777" w:rsidTr="008C6040">
        <w:tc>
          <w:tcPr>
            <w:tcW w:w="4613" w:type="dxa"/>
          </w:tcPr>
          <w:p w14:paraId="3FB9D919"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"SD"</w:t>
            </w:r>
          </w:p>
        </w:tc>
        <w:tc>
          <w:tcPr>
            <w:tcW w:w="4614" w:type="dxa"/>
          </w:tcPr>
          <w:p w14:paraId="57CA77CF"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1118.85</w:t>
            </w:r>
          </w:p>
        </w:tc>
      </w:tr>
      <w:tr w:rsidR="006B3C72" w:rsidRPr="00B22E9B" w14:paraId="7D410D13" w14:textId="77777777" w:rsidTr="008C6040">
        <w:tc>
          <w:tcPr>
            <w:tcW w:w="4613" w:type="dxa"/>
          </w:tcPr>
          <w:p w14:paraId="324EB0BD"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"Var"</w:t>
            </w:r>
          </w:p>
        </w:tc>
        <w:tc>
          <w:tcPr>
            <w:tcW w:w="4614" w:type="dxa"/>
          </w:tcPr>
          <w:p w14:paraId="0FDF1BFA"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1251830.61</w:t>
            </w:r>
          </w:p>
        </w:tc>
      </w:tr>
      <w:tr w:rsidR="006B3C72" w:rsidRPr="00B22E9B" w14:paraId="7B91EF5A" w14:textId="77777777" w:rsidTr="008C6040">
        <w:tc>
          <w:tcPr>
            <w:tcW w:w="4613" w:type="dxa"/>
          </w:tcPr>
          <w:p w14:paraId="439F8824"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"CV"</w:t>
            </w:r>
          </w:p>
        </w:tc>
        <w:tc>
          <w:tcPr>
            <w:tcW w:w="4614" w:type="dxa"/>
          </w:tcPr>
          <w:p w14:paraId="5A3698D4"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1.79</w:t>
            </w:r>
          </w:p>
        </w:tc>
      </w:tr>
      <w:tr w:rsidR="006B3C72" w:rsidRPr="00B22E9B" w14:paraId="40DFD80E" w14:textId="77777777" w:rsidTr="008C6040">
        <w:tc>
          <w:tcPr>
            <w:tcW w:w="4613" w:type="dxa"/>
          </w:tcPr>
          <w:p w14:paraId="289856F1"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"SE"</w:t>
            </w:r>
          </w:p>
        </w:tc>
        <w:tc>
          <w:tcPr>
            <w:tcW w:w="4614" w:type="dxa"/>
          </w:tcPr>
          <w:p w14:paraId="774C3024"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91.66</w:t>
            </w:r>
          </w:p>
        </w:tc>
      </w:tr>
      <w:tr w:rsidR="006B3C72" w:rsidRPr="00B22E9B" w14:paraId="1D8C3D83" w14:textId="77777777" w:rsidTr="008C6040">
        <w:tc>
          <w:tcPr>
            <w:tcW w:w="4613" w:type="dxa"/>
          </w:tcPr>
          <w:p w14:paraId="6670580A"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"L95SE"</w:t>
            </w:r>
          </w:p>
        </w:tc>
        <w:tc>
          <w:tcPr>
            <w:tcW w:w="4614" w:type="dxa"/>
          </w:tcPr>
          <w:p w14:paraId="7EEE785B"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443.9</w:t>
            </w:r>
          </w:p>
        </w:tc>
      </w:tr>
      <w:tr w:rsidR="006B3C72" w:rsidRPr="00B22E9B" w14:paraId="45A78BE2" w14:textId="77777777" w:rsidTr="008C6040">
        <w:tc>
          <w:tcPr>
            <w:tcW w:w="4613" w:type="dxa"/>
          </w:tcPr>
          <w:p w14:paraId="28208735"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"U95SE"</w:t>
            </w:r>
          </w:p>
        </w:tc>
        <w:tc>
          <w:tcPr>
            <w:tcW w:w="4614" w:type="dxa"/>
          </w:tcPr>
          <w:p w14:paraId="02EFD413"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803.2</w:t>
            </w:r>
          </w:p>
        </w:tc>
      </w:tr>
      <w:tr w:rsidR="006B3C72" w:rsidRPr="00B22E9B" w14:paraId="64C181A0" w14:textId="77777777" w:rsidTr="008C6040">
        <w:tc>
          <w:tcPr>
            <w:tcW w:w="4613" w:type="dxa"/>
          </w:tcPr>
          <w:p w14:paraId="47AE32AC"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"BSMEAN"</w:t>
            </w:r>
          </w:p>
        </w:tc>
        <w:tc>
          <w:tcPr>
            <w:tcW w:w="4614" w:type="dxa"/>
          </w:tcPr>
          <w:p w14:paraId="00DACB9A"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626.06</w:t>
            </w:r>
          </w:p>
        </w:tc>
      </w:tr>
      <w:tr w:rsidR="006B3C72" w:rsidRPr="00B22E9B" w14:paraId="08A0FB19" w14:textId="77777777" w:rsidTr="008C6040">
        <w:tc>
          <w:tcPr>
            <w:tcW w:w="4613" w:type="dxa"/>
          </w:tcPr>
          <w:p w14:paraId="6E96B72F"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"L95BS.2.5%"</w:t>
            </w:r>
          </w:p>
        </w:tc>
        <w:tc>
          <w:tcPr>
            <w:tcW w:w="4614" w:type="dxa"/>
          </w:tcPr>
          <w:p w14:paraId="26FE6622"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452.9</w:t>
            </w:r>
          </w:p>
        </w:tc>
      </w:tr>
      <w:tr w:rsidR="006B3C72" w14:paraId="5D9636C4" w14:textId="77777777" w:rsidTr="008C6040">
        <w:tc>
          <w:tcPr>
            <w:tcW w:w="4613" w:type="dxa"/>
          </w:tcPr>
          <w:p w14:paraId="22CDB245" w14:textId="77777777" w:rsidR="006B3C72" w:rsidRPr="00B22E9B" w:rsidRDefault="006B3C72" w:rsidP="008C6040">
            <w:pPr>
              <w:pStyle w:val="PlainText"/>
              <w:rPr>
                <w:rFonts w:ascii="Courier New" w:hAnsi="Courier New" w:cs="Courier New"/>
              </w:rPr>
            </w:pPr>
            <w:r w:rsidRPr="00B22E9B">
              <w:rPr>
                <w:rFonts w:ascii="Courier New" w:hAnsi="Courier New" w:cs="Courier New"/>
              </w:rPr>
              <w:t>"U95BS.97.5%"</w:t>
            </w:r>
          </w:p>
        </w:tc>
        <w:tc>
          <w:tcPr>
            <w:tcW w:w="4614" w:type="dxa"/>
          </w:tcPr>
          <w:p w14:paraId="483CBFC8" w14:textId="77777777" w:rsidR="006B3C72" w:rsidRDefault="006B3C72" w:rsidP="008C6040">
            <w:pPr>
              <w:pStyle w:val="PlainText"/>
              <w:rPr>
                <w:rFonts w:ascii="Courier New" w:hAnsi="Courier New" w:cs="Courier New"/>
              </w:rPr>
            </w:pPr>
            <w:r w:rsidRPr="00B22E9B">
              <w:rPr>
                <w:rFonts w:ascii="Courier New" w:hAnsi="Courier New" w:cs="Courier New"/>
              </w:rPr>
              <w:t>810.97</w:t>
            </w:r>
          </w:p>
        </w:tc>
      </w:tr>
    </w:tbl>
    <w:p w14:paraId="47F85F33" w14:textId="77777777" w:rsidR="006B3C72" w:rsidRDefault="006B3C72" w:rsidP="00EE1309">
      <w:pPr>
        <w:rPr>
          <w:rFonts w:cstheme="minorHAnsi"/>
        </w:rPr>
      </w:pPr>
    </w:p>
    <w:p w14:paraId="1C2CA708" w14:textId="4DA5ADE8" w:rsidR="006B3C72" w:rsidRDefault="006B3C72" w:rsidP="006B3C72">
      <w:pPr>
        <w:rPr>
          <w:rFonts w:cstheme="minorHAnsi"/>
        </w:rPr>
      </w:pPr>
      <w:r>
        <w:rPr>
          <w:rFonts w:cstheme="minorHAnsi"/>
        </w:rPr>
        <w:t>Table 3. Summary stats of live spat counts from Hotel Bar in period 9.</w:t>
      </w:r>
    </w:p>
    <w:tbl>
      <w:tblPr>
        <w:tblStyle w:val="TableGrid"/>
        <w:tblW w:w="0" w:type="auto"/>
        <w:tblLook w:val="04A0" w:firstRow="1" w:lastRow="0" w:firstColumn="1" w:lastColumn="0" w:noHBand="0" w:noVBand="1"/>
      </w:tblPr>
      <w:tblGrid>
        <w:gridCol w:w="4613"/>
        <w:gridCol w:w="4614"/>
      </w:tblGrid>
      <w:tr w:rsidR="006B3C72" w:rsidRPr="00F3579C" w14:paraId="399BF3C7" w14:textId="77777777" w:rsidTr="008C6040">
        <w:tc>
          <w:tcPr>
            <w:tcW w:w="4613" w:type="dxa"/>
          </w:tcPr>
          <w:p w14:paraId="1B4A9A6F"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"Mean"</w:t>
            </w:r>
          </w:p>
        </w:tc>
        <w:tc>
          <w:tcPr>
            <w:tcW w:w="4614" w:type="dxa"/>
          </w:tcPr>
          <w:p w14:paraId="18135B22"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1.41</w:t>
            </w:r>
          </w:p>
        </w:tc>
      </w:tr>
      <w:tr w:rsidR="006B3C72" w:rsidRPr="00F3579C" w14:paraId="502E7543" w14:textId="77777777" w:rsidTr="008C6040">
        <w:tc>
          <w:tcPr>
            <w:tcW w:w="4613" w:type="dxa"/>
          </w:tcPr>
          <w:p w14:paraId="2EE3FDA0"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"Median"</w:t>
            </w:r>
          </w:p>
        </w:tc>
        <w:tc>
          <w:tcPr>
            <w:tcW w:w="4614" w:type="dxa"/>
          </w:tcPr>
          <w:p w14:paraId="7B859EEA"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0</w:t>
            </w:r>
          </w:p>
        </w:tc>
      </w:tr>
      <w:tr w:rsidR="006B3C72" w:rsidRPr="00F3579C" w14:paraId="16400447" w14:textId="77777777" w:rsidTr="008C6040">
        <w:tc>
          <w:tcPr>
            <w:tcW w:w="4613" w:type="dxa"/>
          </w:tcPr>
          <w:p w14:paraId="215567BB"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"SD"</w:t>
            </w:r>
          </w:p>
        </w:tc>
        <w:tc>
          <w:tcPr>
            <w:tcW w:w="4614" w:type="dxa"/>
          </w:tcPr>
          <w:p w14:paraId="647922FC"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2.62</w:t>
            </w:r>
          </w:p>
        </w:tc>
      </w:tr>
      <w:tr w:rsidR="006B3C72" w:rsidRPr="00F3579C" w14:paraId="00914B6A" w14:textId="77777777" w:rsidTr="008C6040">
        <w:tc>
          <w:tcPr>
            <w:tcW w:w="4613" w:type="dxa"/>
          </w:tcPr>
          <w:p w14:paraId="30F0CC65"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"Var"</w:t>
            </w:r>
          </w:p>
        </w:tc>
        <w:tc>
          <w:tcPr>
            <w:tcW w:w="4614" w:type="dxa"/>
          </w:tcPr>
          <w:p w14:paraId="20DE05CD"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6.86</w:t>
            </w:r>
          </w:p>
        </w:tc>
      </w:tr>
      <w:tr w:rsidR="006B3C72" w:rsidRPr="00F3579C" w14:paraId="6D72C6F1" w14:textId="77777777" w:rsidTr="008C6040">
        <w:tc>
          <w:tcPr>
            <w:tcW w:w="4613" w:type="dxa"/>
          </w:tcPr>
          <w:p w14:paraId="6106CEFD"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"CV"</w:t>
            </w:r>
          </w:p>
        </w:tc>
        <w:tc>
          <w:tcPr>
            <w:tcW w:w="4614" w:type="dxa"/>
          </w:tcPr>
          <w:p w14:paraId="5D3FA391"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1.86</w:t>
            </w:r>
          </w:p>
        </w:tc>
      </w:tr>
      <w:tr w:rsidR="006B3C72" w:rsidRPr="00F3579C" w14:paraId="4D0A18AE" w14:textId="77777777" w:rsidTr="008C6040">
        <w:tc>
          <w:tcPr>
            <w:tcW w:w="4613" w:type="dxa"/>
          </w:tcPr>
          <w:p w14:paraId="67470083"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"SE"</w:t>
            </w:r>
          </w:p>
        </w:tc>
        <w:tc>
          <w:tcPr>
            <w:tcW w:w="4614" w:type="dxa"/>
          </w:tcPr>
          <w:p w14:paraId="29EB9043"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0.21</w:t>
            </w:r>
          </w:p>
        </w:tc>
      </w:tr>
      <w:tr w:rsidR="006B3C72" w:rsidRPr="00F3579C" w14:paraId="3FA73615" w14:textId="77777777" w:rsidTr="008C6040">
        <w:tc>
          <w:tcPr>
            <w:tcW w:w="4613" w:type="dxa"/>
          </w:tcPr>
          <w:p w14:paraId="1761A9D9"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"L95SE"</w:t>
            </w:r>
          </w:p>
        </w:tc>
        <w:tc>
          <w:tcPr>
            <w:tcW w:w="4614" w:type="dxa"/>
          </w:tcPr>
          <w:p w14:paraId="18BDAD1F"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0.99</w:t>
            </w:r>
          </w:p>
        </w:tc>
      </w:tr>
      <w:tr w:rsidR="006B3C72" w:rsidRPr="00F3579C" w14:paraId="4D5E080D" w14:textId="77777777" w:rsidTr="008C6040">
        <w:tc>
          <w:tcPr>
            <w:tcW w:w="4613" w:type="dxa"/>
          </w:tcPr>
          <w:p w14:paraId="0CD2A9D6"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"U95SE"</w:t>
            </w:r>
          </w:p>
        </w:tc>
        <w:tc>
          <w:tcPr>
            <w:tcW w:w="4614" w:type="dxa"/>
          </w:tcPr>
          <w:p w14:paraId="08CA20EE"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1.83</w:t>
            </w:r>
          </w:p>
        </w:tc>
      </w:tr>
      <w:tr w:rsidR="006B3C72" w:rsidRPr="00F3579C" w14:paraId="1174FCAA" w14:textId="77777777" w:rsidTr="008C6040">
        <w:tc>
          <w:tcPr>
            <w:tcW w:w="4613" w:type="dxa"/>
          </w:tcPr>
          <w:p w14:paraId="2B67C067"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"BSMEAN"</w:t>
            </w:r>
          </w:p>
        </w:tc>
        <w:tc>
          <w:tcPr>
            <w:tcW w:w="4614" w:type="dxa"/>
          </w:tcPr>
          <w:p w14:paraId="464CF58D"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1.4</w:t>
            </w:r>
          </w:p>
        </w:tc>
      </w:tr>
      <w:tr w:rsidR="006B3C72" w:rsidRPr="00F3579C" w14:paraId="2DF52989" w14:textId="77777777" w:rsidTr="008C6040">
        <w:tc>
          <w:tcPr>
            <w:tcW w:w="4613" w:type="dxa"/>
          </w:tcPr>
          <w:p w14:paraId="500DC273"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"L95BS.2.5%"</w:t>
            </w:r>
          </w:p>
        </w:tc>
        <w:tc>
          <w:tcPr>
            <w:tcW w:w="4614" w:type="dxa"/>
          </w:tcPr>
          <w:p w14:paraId="3AE99490"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1</w:t>
            </w:r>
          </w:p>
        </w:tc>
      </w:tr>
      <w:tr w:rsidR="006B3C72" w14:paraId="7A02A70A" w14:textId="77777777" w:rsidTr="008C6040">
        <w:tc>
          <w:tcPr>
            <w:tcW w:w="4613" w:type="dxa"/>
          </w:tcPr>
          <w:p w14:paraId="314742B7" w14:textId="77777777" w:rsidR="006B3C72" w:rsidRPr="00F3579C" w:rsidRDefault="006B3C72" w:rsidP="008C6040">
            <w:pPr>
              <w:pStyle w:val="PlainText"/>
              <w:rPr>
                <w:rFonts w:ascii="Courier New" w:hAnsi="Courier New" w:cs="Courier New"/>
              </w:rPr>
            </w:pPr>
            <w:r w:rsidRPr="00F3579C">
              <w:rPr>
                <w:rFonts w:ascii="Courier New" w:hAnsi="Courier New" w:cs="Courier New"/>
              </w:rPr>
              <w:t>"U95BS.97.5%"</w:t>
            </w:r>
          </w:p>
        </w:tc>
        <w:tc>
          <w:tcPr>
            <w:tcW w:w="4614" w:type="dxa"/>
          </w:tcPr>
          <w:p w14:paraId="15D72712" w14:textId="77777777" w:rsidR="006B3C72" w:rsidRDefault="006B3C72" w:rsidP="008C6040">
            <w:pPr>
              <w:pStyle w:val="PlainText"/>
              <w:rPr>
                <w:rFonts w:ascii="Courier New" w:hAnsi="Courier New" w:cs="Courier New"/>
              </w:rPr>
            </w:pPr>
            <w:r w:rsidRPr="00F3579C">
              <w:rPr>
                <w:rFonts w:ascii="Courier New" w:hAnsi="Courier New" w:cs="Courier New"/>
              </w:rPr>
              <w:t>1.88</w:t>
            </w:r>
          </w:p>
        </w:tc>
      </w:tr>
    </w:tbl>
    <w:p w14:paraId="57AC088A" w14:textId="680D76AB" w:rsidR="006B3C72" w:rsidRDefault="006B3C72" w:rsidP="00EE1309">
      <w:pPr>
        <w:rPr>
          <w:rFonts w:cstheme="minorHAnsi"/>
        </w:rPr>
      </w:pPr>
    </w:p>
    <w:p w14:paraId="678E72B5" w14:textId="1D378E68" w:rsidR="006B3C72" w:rsidRDefault="006B3C72" w:rsidP="00EE1309">
      <w:pPr>
        <w:rPr>
          <w:rFonts w:cstheme="minorHAnsi"/>
        </w:rPr>
      </w:pPr>
      <w:r>
        <w:rPr>
          <w:rFonts w:cstheme="minorHAnsi"/>
        </w:rPr>
        <w:t>Table 2 and Table 3 support observations from Figure 2 of large changes over time in live oyster spat counts.</w:t>
      </w:r>
    </w:p>
    <w:p w14:paraId="775F0086" w14:textId="12A3FF3B" w:rsidR="006B3C72" w:rsidRDefault="006B3C72" w:rsidP="00EE1309">
      <w:pPr>
        <w:rPr>
          <w:rFonts w:cstheme="minorHAnsi"/>
        </w:rPr>
      </w:pPr>
    </w:p>
    <w:p w14:paraId="31AE041F" w14:textId="77777777" w:rsidR="006B3C72" w:rsidRDefault="006B3C72">
      <w:pPr>
        <w:rPr>
          <w:rFonts w:cstheme="minorHAnsi"/>
        </w:rPr>
      </w:pPr>
      <w:r>
        <w:rPr>
          <w:rFonts w:cstheme="minorHAnsi"/>
        </w:rPr>
        <w:br w:type="page"/>
      </w:r>
    </w:p>
    <w:p w14:paraId="4ABBF7E4" w14:textId="453FE24E" w:rsidR="006B3C72" w:rsidRDefault="006B3C72" w:rsidP="00EE1309">
      <w:pPr>
        <w:rPr>
          <w:rFonts w:cstheme="minorHAnsi"/>
        </w:rPr>
      </w:pPr>
      <w:r>
        <w:rPr>
          <w:rFonts w:cstheme="minorHAnsi"/>
        </w:rPr>
        <w:lastRenderedPageBreak/>
        <w:t>I then plotted the “total weight” (y axis) data provided by FWC and made a plot of total weight by period for each Station (panel of graph) and period (x axis).</w:t>
      </w:r>
    </w:p>
    <w:p w14:paraId="30DCDF24" w14:textId="3ED9B08A" w:rsidR="006B3C72" w:rsidRDefault="006B3C72" w:rsidP="00EE1309">
      <w:pPr>
        <w:rPr>
          <w:rFonts w:cstheme="minorHAnsi"/>
        </w:rPr>
      </w:pPr>
      <w:r>
        <w:rPr>
          <w:rFonts w:cstheme="minorHAnsi"/>
          <w:noProof/>
        </w:rPr>
        <w:drawing>
          <wp:inline distT="0" distB="0" distL="0" distR="0" wp14:anchorId="389C48C9" wp14:editId="6E4CAB63">
            <wp:extent cx="5943600" cy="4604385"/>
            <wp:effectExtent l="0" t="0" r="0" b="5715"/>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604385"/>
                    </a:xfrm>
                    <a:prstGeom prst="rect">
                      <a:avLst/>
                    </a:prstGeom>
                  </pic:spPr>
                </pic:pic>
              </a:graphicData>
            </a:graphic>
          </wp:inline>
        </w:drawing>
      </w:r>
    </w:p>
    <w:p w14:paraId="0EE91E3B" w14:textId="025A6949" w:rsidR="006B3C72" w:rsidRPr="006B3C72" w:rsidRDefault="006B3C72" w:rsidP="006B3C72">
      <w:pPr>
        <w:rPr>
          <w:rFonts w:cstheme="minorHAnsi"/>
          <w:i/>
          <w:iCs/>
        </w:rPr>
      </w:pPr>
      <w:r w:rsidRPr="006B3C72">
        <w:rPr>
          <w:rFonts w:cstheme="minorHAnsi"/>
          <w:i/>
          <w:iCs/>
        </w:rPr>
        <w:t>Figure 3.  Total weight (y axis) of material (live and dead cultch I am assuming) from each quadrat by period for each Station (panel of graph) and period (x axis).  The red dot is the mean value.</w:t>
      </w:r>
    </w:p>
    <w:p w14:paraId="40566EAE" w14:textId="6185D0C9" w:rsidR="006B3C72" w:rsidRDefault="006B3C72" w:rsidP="00EE1309">
      <w:pPr>
        <w:rPr>
          <w:rFonts w:cstheme="minorHAnsi"/>
        </w:rPr>
      </w:pPr>
    </w:p>
    <w:p w14:paraId="65A7A2DC" w14:textId="75D0EE0F" w:rsidR="006B3C72" w:rsidRDefault="006B3C72" w:rsidP="00EE1309">
      <w:pPr>
        <w:rPr>
          <w:rFonts w:cstheme="minorHAnsi"/>
        </w:rPr>
      </w:pPr>
      <w:r>
        <w:rPr>
          <w:rFonts w:cstheme="minorHAnsi"/>
        </w:rPr>
        <w:t>Figure 3 suggests the amount of material (weight) declined over time.</w:t>
      </w:r>
    </w:p>
    <w:p w14:paraId="6B49A2B1" w14:textId="02F35A37" w:rsidR="006B3C72" w:rsidRDefault="006B3C72" w:rsidP="00EE1309">
      <w:pPr>
        <w:rPr>
          <w:rFonts w:cstheme="minorHAnsi"/>
        </w:rPr>
      </w:pPr>
    </w:p>
    <w:p w14:paraId="266AFB88" w14:textId="77777777" w:rsidR="006B3C72" w:rsidRDefault="006B3C72">
      <w:pPr>
        <w:rPr>
          <w:rFonts w:cstheme="minorHAnsi"/>
          <w:noProof/>
        </w:rPr>
      </w:pPr>
      <w:r>
        <w:rPr>
          <w:rFonts w:cstheme="minorHAnsi"/>
          <w:noProof/>
        </w:rPr>
        <w:br w:type="page"/>
      </w:r>
    </w:p>
    <w:p w14:paraId="4CD89179" w14:textId="326101F2" w:rsidR="006B3C72" w:rsidRDefault="006B3C72" w:rsidP="00EE1309">
      <w:pPr>
        <w:rPr>
          <w:rFonts w:cstheme="minorHAnsi"/>
          <w:noProof/>
        </w:rPr>
      </w:pPr>
      <w:r>
        <w:rPr>
          <w:rFonts w:cstheme="minorHAnsi"/>
          <w:noProof/>
        </w:rPr>
        <w:lastRenderedPageBreak/>
        <w:t>If we go back and look at counts of live spat by period and station you can see that most of the declines in live happened between period 2 (winter 2015/2016) and 3 (summer 2016).</w:t>
      </w:r>
    </w:p>
    <w:p w14:paraId="4E305075" w14:textId="35F673EB" w:rsidR="006B3C72" w:rsidRDefault="006B3C72" w:rsidP="00EE1309">
      <w:pPr>
        <w:rPr>
          <w:rFonts w:cstheme="minorHAnsi"/>
          <w:noProof/>
        </w:rPr>
      </w:pPr>
      <w:r>
        <w:rPr>
          <w:rFonts w:cstheme="minorHAnsi"/>
          <w:noProof/>
        </w:rPr>
        <w:drawing>
          <wp:inline distT="0" distB="0" distL="0" distR="0" wp14:anchorId="4AC9D2F7" wp14:editId="2D967AB5">
            <wp:extent cx="5943600" cy="2870200"/>
            <wp:effectExtent l="0" t="0" r="0" b="6350"/>
            <wp:docPr id="11" name="Picture 1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870200"/>
                    </a:xfrm>
                    <a:prstGeom prst="rect">
                      <a:avLst/>
                    </a:prstGeom>
                  </pic:spPr>
                </pic:pic>
              </a:graphicData>
            </a:graphic>
          </wp:inline>
        </w:drawing>
      </w:r>
    </w:p>
    <w:p w14:paraId="609D930A" w14:textId="77777777" w:rsidR="007910E5" w:rsidRDefault="007910E5">
      <w:pPr>
        <w:rPr>
          <w:rFonts w:cstheme="minorHAnsi"/>
        </w:rPr>
      </w:pPr>
      <w:r>
        <w:rPr>
          <w:rFonts w:cstheme="minorHAnsi"/>
        </w:rPr>
        <w:br w:type="page"/>
      </w:r>
    </w:p>
    <w:p w14:paraId="1AACFD81" w14:textId="5FC340E6" w:rsidR="006B3C72" w:rsidRDefault="006B3C72" w:rsidP="00EE1309">
      <w:pPr>
        <w:rPr>
          <w:rFonts w:cstheme="minorHAnsi"/>
        </w:rPr>
      </w:pPr>
      <w:r>
        <w:rPr>
          <w:rFonts w:cstheme="minorHAnsi"/>
        </w:rPr>
        <w:lastRenderedPageBreak/>
        <w:t>I then fit seven different GLM models to these data assuming the data followed a negative binomial distribution.  Because the variance of live oyster counts is much higher than the mean in all periods negative binomial is a good assumption.  Models compared were</w:t>
      </w:r>
    </w:p>
    <w:p w14:paraId="16185487" w14:textId="77777777" w:rsidR="006B3C72" w:rsidRPr="006B3C72" w:rsidRDefault="006B3C72" w:rsidP="006B3C72">
      <w:pPr>
        <w:spacing w:after="0" w:line="240" w:lineRule="auto"/>
        <w:rPr>
          <w:rFonts w:cstheme="minorHAnsi"/>
        </w:rPr>
      </w:pPr>
      <w:commentRangeStart w:id="0"/>
      <w:r w:rsidRPr="006B3C72">
        <w:rPr>
          <w:rFonts w:cstheme="minorHAnsi"/>
        </w:rPr>
        <w:t xml:space="preserve">m1 &lt;- </w:t>
      </w:r>
      <w:proofErr w:type="spellStart"/>
      <w:r w:rsidRPr="006B3C72">
        <w:rPr>
          <w:rFonts w:cstheme="minorHAnsi"/>
        </w:rPr>
        <w:t>glm.nb</w:t>
      </w:r>
      <w:proofErr w:type="spellEnd"/>
      <w:r w:rsidRPr="006B3C72">
        <w:rPr>
          <w:rFonts w:cstheme="minorHAnsi"/>
        </w:rPr>
        <w:t>(</w:t>
      </w:r>
      <w:proofErr w:type="spellStart"/>
      <w:r w:rsidRPr="006B3C72">
        <w:rPr>
          <w:rFonts w:cstheme="minorHAnsi"/>
        </w:rPr>
        <w:t>LiveSpat</w:t>
      </w:r>
      <w:proofErr w:type="spellEnd"/>
      <w:r w:rsidRPr="006B3C72">
        <w:rPr>
          <w:rFonts w:cstheme="minorHAnsi"/>
        </w:rPr>
        <w:t xml:space="preserve"> ~ </w:t>
      </w:r>
      <w:proofErr w:type="spellStart"/>
      <w:r w:rsidRPr="006B3C72">
        <w:rPr>
          <w:rFonts w:cstheme="minorHAnsi"/>
        </w:rPr>
        <w:t>as.factor</w:t>
      </w:r>
      <w:proofErr w:type="spellEnd"/>
      <w:r w:rsidRPr="006B3C72">
        <w:rPr>
          <w:rFonts w:cstheme="minorHAnsi"/>
        </w:rPr>
        <w:t>(Period) + offset(log(</w:t>
      </w:r>
      <w:proofErr w:type="spellStart"/>
      <w:r w:rsidRPr="006B3C72">
        <w:rPr>
          <w:rFonts w:cstheme="minorHAnsi"/>
        </w:rPr>
        <w:t>Num_quads</w:t>
      </w:r>
      <w:proofErr w:type="spellEnd"/>
      <w:r w:rsidRPr="006B3C72">
        <w:rPr>
          <w:rFonts w:cstheme="minorHAnsi"/>
        </w:rPr>
        <w:t xml:space="preserve">)), data = d4) </w:t>
      </w:r>
      <w:commentRangeEnd w:id="0"/>
      <w:r w:rsidR="001543F4">
        <w:rPr>
          <w:rStyle w:val="CommentReference"/>
        </w:rPr>
        <w:commentReference w:id="0"/>
      </w:r>
    </w:p>
    <w:p w14:paraId="3E6F6FD2" w14:textId="77777777" w:rsidR="006B3C72" w:rsidRPr="006B3C72" w:rsidRDefault="006B3C72" w:rsidP="006B3C72">
      <w:pPr>
        <w:spacing w:after="0" w:line="240" w:lineRule="auto"/>
        <w:rPr>
          <w:rFonts w:cstheme="minorHAnsi"/>
        </w:rPr>
      </w:pPr>
      <w:r w:rsidRPr="006B3C72">
        <w:rPr>
          <w:rFonts w:cstheme="minorHAnsi"/>
        </w:rPr>
        <w:t xml:space="preserve">m2 &lt;- </w:t>
      </w:r>
      <w:proofErr w:type="spellStart"/>
      <w:r w:rsidRPr="006B3C72">
        <w:rPr>
          <w:rFonts w:cstheme="minorHAnsi"/>
        </w:rPr>
        <w:t>glm.nb</w:t>
      </w:r>
      <w:proofErr w:type="spellEnd"/>
      <w:r w:rsidRPr="006B3C72">
        <w:rPr>
          <w:rFonts w:cstheme="minorHAnsi"/>
        </w:rPr>
        <w:t>(</w:t>
      </w:r>
      <w:proofErr w:type="spellStart"/>
      <w:r w:rsidRPr="006B3C72">
        <w:rPr>
          <w:rFonts w:cstheme="minorHAnsi"/>
        </w:rPr>
        <w:t>LiveSpat</w:t>
      </w:r>
      <w:proofErr w:type="spellEnd"/>
      <w:r w:rsidRPr="006B3C72">
        <w:rPr>
          <w:rFonts w:cstheme="minorHAnsi"/>
        </w:rPr>
        <w:t xml:space="preserve"> ~ Period + </w:t>
      </w:r>
      <w:proofErr w:type="spellStart"/>
      <w:r w:rsidRPr="006B3C72">
        <w:rPr>
          <w:rFonts w:cstheme="minorHAnsi"/>
        </w:rPr>
        <w:t>StationName</w:t>
      </w:r>
      <w:proofErr w:type="spellEnd"/>
      <w:r w:rsidRPr="006B3C72">
        <w:rPr>
          <w:rFonts w:cstheme="minorHAnsi"/>
        </w:rPr>
        <w:t xml:space="preserve"> + offset(log(</w:t>
      </w:r>
      <w:proofErr w:type="spellStart"/>
      <w:r w:rsidRPr="006B3C72">
        <w:rPr>
          <w:rFonts w:cstheme="minorHAnsi"/>
        </w:rPr>
        <w:t>Num_quads</w:t>
      </w:r>
      <w:proofErr w:type="spellEnd"/>
      <w:r w:rsidRPr="006B3C72">
        <w:rPr>
          <w:rFonts w:cstheme="minorHAnsi"/>
        </w:rPr>
        <w:t xml:space="preserve">)), data = d4) </w:t>
      </w:r>
    </w:p>
    <w:p w14:paraId="5421AEA5" w14:textId="77777777" w:rsidR="006B3C72" w:rsidRPr="006B3C72" w:rsidRDefault="006B3C72" w:rsidP="006B3C72">
      <w:pPr>
        <w:spacing w:after="0" w:line="240" w:lineRule="auto"/>
        <w:rPr>
          <w:rFonts w:cstheme="minorHAnsi"/>
        </w:rPr>
      </w:pPr>
      <w:commentRangeStart w:id="1"/>
      <w:r w:rsidRPr="006B3C72">
        <w:rPr>
          <w:rFonts w:cstheme="minorHAnsi"/>
        </w:rPr>
        <w:t xml:space="preserve">m3 &lt;- </w:t>
      </w:r>
      <w:proofErr w:type="spellStart"/>
      <w:r w:rsidRPr="006B3C72">
        <w:rPr>
          <w:rFonts w:cstheme="minorHAnsi"/>
        </w:rPr>
        <w:t>glm.nb</w:t>
      </w:r>
      <w:proofErr w:type="spellEnd"/>
      <w:r w:rsidRPr="006B3C72">
        <w:rPr>
          <w:rFonts w:cstheme="minorHAnsi"/>
        </w:rPr>
        <w:t>(</w:t>
      </w:r>
      <w:proofErr w:type="spellStart"/>
      <w:r w:rsidRPr="006B3C72">
        <w:rPr>
          <w:rFonts w:cstheme="minorHAnsi"/>
        </w:rPr>
        <w:t>LiveSpat</w:t>
      </w:r>
      <w:proofErr w:type="spellEnd"/>
      <w:r w:rsidRPr="006B3C72">
        <w:rPr>
          <w:rFonts w:cstheme="minorHAnsi"/>
        </w:rPr>
        <w:t xml:space="preserve"> ~ Period * </w:t>
      </w:r>
      <w:proofErr w:type="spellStart"/>
      <w:r w:rsidRPr="006B3C72">
        <w:rPr>
          <w:rFonts w:cstheme="minorHAnsi"/>
        </w:rPr>
        <w:t>StationName</w:t>
      </w:r>
      <w:proofErr w:type="spellEnd"/>
      <w:r w:rsidRPr="006B3C72">
        <w:rPr>
          <w:rFonts w:cstheme="minorHAnsi"/>
        </w:rPr>
        <w:t xml:space="preserve"> + offset(log(</w:t>
      </w:r>
      <w:proofErr w:type="spellStart"/>
      <w:r w:rsidRPr="006B3C72">
        <w:rPr>
          <w:rFonts w:cstheme="minorHAnsi"/>
        </w:rPr>
        <w:t>Num_quads</w:t>
      </w:r>
      <w:proofErr w:type="spellEnd"/>
      <w:r w:rsidRPr="006B3C72">
        <w:rPr>
          <w:rFonts w:cstheme="minorHAnsi"/>
        </w:rPr>
        <w:t xml:space="preserve">)), data = d4) </w:t>
      </w:r>
      <w:commentRangeEnd w:id="1"/>
      <w:r w:rsidR="001543F4">
        <w:rPr>
          <w:rStyle w:val="CommentReference"/>
        </w:rPr>
        <w:commentReference w:id="1"/>
      </w:r>
    </w:p>
    <w:p w14:paraId="2B35C43D" w14:textId="77777777" w:rsidR="006B3C72" w:rsidRPr="006B3C72" w:rsidRDefault="006B3C72" w:rsidP="006B3C72">
      <w:pPr>
        <w:spacing w:after="0" w:line="240" w:lineRule="auto"/>
        <w:rPr>
          <w:rFonts w:cstheme="minorHAnsi"/>
        </w:rPr>
      </w:pPr>
      <w:r w:rsidRPr="006B3C72">
        <w:rPr>
          <w:rFonts w:cstheme="minorHAnsi"/>
        </w:rPr>
        <w:t xml:space="preserve">m4 &lt;- </w:t>
      </w:r>
      <w:proofErr w:type="spellStart"/>
      <w:r w:rsidRPr="006B3C72">
        <w:rPr>
          <w:rFonts w:cstheme="minorHAnsi"/>
        </w:rPr>
        <w:t>glm.nb</w:t>
      </w:r>
      <w:proofErr w:type="spellEnd"/>
      <w:r w:rsidRPr="006B3C72">
        <w:rPr>
          <w:rFonts w:cstheme="minorHAnsi"/>
        </w:rPr>
        <w:t>(</w:t>
      </w:r>
      <w:proofErr w:type="spellStart"/>
      <w:r w:rsidRPr="006B3C72">
        <w:rPr>
          <w:rFonts w:cstheme="minorHAnsi"/>
        </w:rPr>
        <w:t>LiveSpat</w:t>
      </w:r>
      <w:proofErr w:type="spellEnd"/>
      <w:r w:rsidRPr="006B3C72">
        <w:rPr>
          <w:rFonts w:cstheme="minorHAnsi"/>
        </w:rPr>
        <w:t xml:space="preserve"> ~ Cultch + offset(log(</w:t>
      </w:r>
      <w:proofErr w:type="spellStart"/>
      <w:r w:rsidRPr="006B3C72">
        <w:rPr>
          <w:rFonts w:cstheme="minorHAnsi"/>
        </w:rPr>
        <w:t>Num_quads</w:t>
      </w:r>
      <w:proofErr w:type="spellEnd"/>
      <w:r w:rsidRPr="006B3C72">
        <w:rPr>
          <w:rFonts w:cstheme="minorHAnsi"/>
        </w:rPr>
        <w:t xml:space="preserve">)), data = d4) </w:t>
      </w:r>
    </w:p>
    <w:p w14:paraId="48B618E6" w14:textId="77777777" w:rsidR="006B3C72" w:rsidRPr="006B3C72" w:rsidRDefault="006B3C72" w:rsidP="006B3C72">
      <w:pPr>
        <w:spacing w:after="0" w:line="240" w:lineRule="auto"/>
        <w:rPr>
          <w:rFonts w:cstheme="minorHAnsi"/>
        </w:rPr>
      </w:pPr>
      <w:r w:rsidRPr="006B3C72">
        <w:rPr>
          <w:rFonts w:cstheme="minorHAnsi"/>
        </w:rPr>
        <w:t xml:space="preserve">m5 &lt;- </w:t>
      </w:r>
      <w:proofErr w:type="spellStart"/>
      <w:r w:rsidRPr="006B3C72">
        <w:rPr>
          <w:rFonts w:cstheme="minorHAnsi"/>
        </w:rPr>
        <w:t>glm.nb</w:t>
      </w:r>
      <w:proofErr w:type="spellEnd"/>
      <w:r w:rsidRPr="006B3C72">
        <w:rPr>
          <w:rFonts w:cstheme="minorHAnsi"/>
        </w:rPr>
        <w:t>(</w:t>
      </w:r>
      <w:proofErr w:type="spellStart"/>
      <w:r w:rsidRPr="006B3C72">
        <w:rPr>
          <w:rFonts w:cstheme="minorHAnsi"/>
        </w:rPr>
        <w:t>LiveSpat</w:t>
      </w:r>
      <w:proofErr w:type="spellEnd"/>
      <w:r w:rsidRPr="006B3C72">
        <w:rPr>
          <w:rFonts w:cstheme="minorHAnsi"/>
        </w:rPr>
        <w:t xml:space="preserve"> ~ Cultch + Period + offset(log(</w:t>
      </w:r>
      <w:proofErr w:type="spellStart"/>
      <w:r w:rsidRPr="006B3C72">
        <w:rPr>
          <w:rFonts w:cstheme="minorHAnsi"/>
        </w:rPr>
        <w:t>Num_quads</w:t>
      </w:r>
      <w:proofErr w:type="spellEnd"/>
      <w:r w:rsidRPr="006B3C72">
        <w:rPr>
          <w:rFonts w:cstheme="minorHAnsi"/>
        </w:rPr>
        <w:t xml:space="preserve">)), data = d4) </w:t>
      </w:r>
    </w:p>
    <w:p w14:paraId="0CE60700" w14:textId="77777777" w:rsidR="006B3C72" w:rsidRPr="006B3C72" w:rsidRDefault="006B3C72" w:rsidP="006B3C72">
      <w:pPr>
        <w:spacing w:after="0" w:line="240" w:lineRule="auto"/>
        <w:rPr>
          <w:rFonts w:cstheme="minorHAnsi"/>
        </w:rPr>
      </w:pPr>
      <w:r w:rsidRPr="006B3C72">
        <w:rPr>
          <w:rFonts w:cstheme="minorHAnsi"/>
        </w:rPr>
        <w:t xml:space="preserve">m6 &lt;- </w:t>
      </w:r>
      <w:proofErr w:type="spellStart"/>
      <w:r w:rsidRPr="006B3C72">
        <w:rPr>
          <w:rFonts w:cstheme="minorHAnsi"/>
        </w:rPr>
        <w:t>glm.nb</w:t>
      </w:r>
      <w:proofErr w:type="spellEnd"/>
      <w:r w:rsidRPr="006B3C72">
        <w:rPr>
          <w:rFonts w:cstheme="minorHAnsi"/>
        </w:rPr>
        <w:t>(</w:t>
      </w:r>
      <w:proofErr w:type="spellStart"/>
      <w:r w:rsidRPr="006B3C72">
        <w:rPr>
          <w:rFonts w:cstheme="minorHAnsi"/>
        </w:rPr>
        <w:t>LiveSpat</w:t>
      </w:r>
      <w:proofErr w:type="spellEnd"/>
      <w:r w:rsidRPr="006B3C72">
        <w:rPr>
          <w:rFonts w:cstheme="minorHAnsi"/>
        </w:rPr>
        <w:t xml:space="preserve"> ~ Cultch + Period + </w:t>
      </w:r>
      <w:proofErr w:type="spellStart"/>
      <w:r w:rsidRPr="006B3C72">
        <w:rPr>
          <w:rFonts w:cstheme="minorHAnsi"/>
        </w:rPr>
        <w:t>StationName</w:t>
      </w:r>
      <w:proofErr w:type="spellEnd"/>
      <w:r w:rsidRPr="006B3C72">
        <w:rPr>
          <w:rFonts w:cstheme="minorHAnsi"/>
        </w:rPr>
        <w:t xml:space="preserve"> + offset(log(</w:t>
      </w:r>
      <w:proofErr w:type="spellStart"/>
      <w:r w:rsidRPr="006B3C72">
        <w:rPr>
          <w:rFonts w:cstheme="minorHAnsi"/>
        </w:rPr>
        <w:t>Num_quads</w:t>
      </w:r>
      <w:proofErr w:type="spellEnd"/>
      <w:r w:rsidRPr="006B3C72">
        <w:rPr>
          <w:rFonts w:cstheme="minorHAnsi"/>
        </w:rPr>
        <w:t xml:space="preserve">)), data = d4) </w:t>
      </w:r>
    </w:p>
    <w:p w14:paraId="48DF5AFA" w14:textId="4E5CAA14" w:rsidR="006B3C72" w:rsidRDefault="006B3C72" w:rsidP="006B3C72">
      <w:pPr>
        <w:spacing w:after="0" w:line="240" w:lineRule="auto"/>
        <w:rPr>
          <w:rFonts w:cstheme="minorHAnsi"/>
        </w:rPr>
      </w:pPr>
      <w:r w:rsidRPr="006B3C72">
        <w:rPr>
          <w:rFonts w:cstheme="minorHAnsi"/>
        </w:rPr>
        <w:t xml:space="preserve">m7 &lt;- </w:t>
      </w:r>
      <w:proofErr w:type="spellStart"/>
      <w:r w:rsidRPr="006B3C72">
        <w:rPr>
          <w:rFonts w:cstheme="minorHAnsi"/>
        </w:rPr>
        <w:t>glm.nb</w:t>
      </w:r>
      <w:proofErr w:type="spellEnd"/>
      <w:r w:rsidRPr="006B3C72">
        <w:rPr>
          <w:rFonts w:cstheme="minorHAnsi"/>
        </w:rPr>
        <w:t>(</w:t>
      </w:r>
      <w:proofErr w:type="spellStart"/>
      <w:r w:rsidRPr="006B3C72">
        <w:rPr>
          <w:rFonts w:cstheme="minorHAnsi"/>
        </w:rPr>
        <w:t>LiveSpat</w:t>
      </w:r>
      <w:proofErr w:type="spellEnd"/>
      <w:r w:rsidRPr="006B3C72">
        <w:rPr>
          <w:rFonts w:cstheme="minorHAnsi"/>
        </w:rPr>
        <w:t xml:space="preserve"> ~ Cultch + Period + </w:t>
      </w:r>
      <w:proofErr w:type="spellStart"/>
      <w:r w:rsidRPr="006B3C72">
        <w:rPr>
          <w:rFonts w:cstheme="minorHAnsi"/>
        </w:rPr>
        <w:t>StationName</w:t>
      </w:r>
      <w:proofErr w:type="spellEnd"/>
      <w:r w:rsidRPr="006B3C72">
        <w:rPr>
          <w:rFonts w:cstheme="minorHAnsi"/>
        </w:rPr>
        <w:t xml:space="preserve"> + season + offset(log(</w:t>
      </w:r>
      <w:proofErr w:type="spellStart"/>
      <w:r w:rsidRPr="006B3C72">
        <w:rPr>
          <w:rFonts w:cstheme="minorHAnsi"/>
        </w:rPr>
        <w:t>Num_quads</w:t>
      </w:r>
      <w:proofErr w:type="spellEnd"/>
      <w:r w:rsidRPr="006B3C72">
        <w:rPr>
          <w:rFonts w:cstheme="minorHAnsi"/>
        </w:rPr>
        <w:t>)), data = d4)</w:t>
      </w:r>
    </w:p>
    <w:p w14:paraId="53F59EB3" w14:textId="10D62647" w:rsidR="006B3C72" w:rsidRDefault="006B3C72" w:rsidP="006B3C72">
      <w:pPr>
        <w:spacing w:after="0" w:line="240" w:lineRule="auto"/>
        <w:rPr>
          <w:rFonts w:cstheme="minorHAnsi"/>
        </w:rPr>
      </w:pPr>
    </w:p>
    <w:p w14:paraId="02871ED4" w14:textId="4130A549" w:rsidR="006B3C72" w:rsidRDefault="006B3C72" w:rsidP="006B3C72">
      <w:pPr>
        <w:spacing w:after="0" w:line="240" w:lineRule="auto"/>
        <w:rPr>
          <w:rFonts w:cstheme="minorHAnsi"/>
        </w:rPr>
      </w:pPr>
      <w:r>
        <w:rPr>
          <w:rFonts w:cstheme="minorHAnsi"/>
        </w:rPr>
        <w:t>and each model includes the number of quadrats as an offset to account for the differences in quadrats collected in each period.  In this I am predicting the counts (not density) while controlling for the amount of effort (number of quadrats).  We then assess how Period, Cultch density, Station, and Season influence these counts.  The best fit model from an AIC perspective was m7</w:t>
      </w:r>
      <w:r w:rsidR="007910E5">
        <w:rPr>
          <w:rFonts w:cstheme="minorHAnsi"/>
        </w:rPr>
        <w:t xml:space="preserve"> which was about 28 AIC units lower than model 6.</w:t>
      </w:r>
    </w:p>
    <w:p w14:paraId="0241A69C" w14:textId="2BA14DEB" w:rsidR="007910E5" w:rsidRDefault="007910E5" w:rsidP="006B3C72">
      <w:pPr>
        <w:spacing w:after="0" w:line="240" w:lineRule="auto"/>
        <w:rPr>
          <w:rFonts w:cstheme="minorHAnsi"/>
        </w:rPr>
      </w:pPr>
    </w:p>
    <w:p w14:paraId="095A6B03"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&gt; summary(m7)</w:t>
      </w:r>
    </w:p>
    <w:p w14:paraId="6CC803B1" w14:textId="77777777" w:rsidR="007910E5" w:rsidRPr="007910E5" w:rsidRDefault="007910E5" w:rsidP="007910E5">
      <w:pPr>
        <w:spacing w:after="0" w:line="240" w:lineRule="auto"/>
        <w:rPr>
          <w:rFonts w:ascii="Courier New" w:eastAsia="Times New Roman" w:hAnsi="Courier New" w:cs="Courier New"/>
          <w:sz w:val="16"/>
          <w:szCs w:val="16"/>
        </w:rPr>
      </w:pPr>
    </w:p>
    <w:p w14:paraId="50428095"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Call:</w:t>
      </w:r>
    </w:p>
    <w:p w14:paraId="224BA188" w14:textId="77777777" w:rsidR="007910E5" w:rsidRPr="007910E5" w:rsidRDefault="007910E5" w:rsidP="007910E5">
      <w:pPr>
        <w:spacing w:after="0" w:line="240" w:lineRule="auto"/>
        <w:rPr>
          <w:rFonts w:ascii="Courier New" w:eastAsia="Times New Roman" w:hAnsi="Courier New" w:cs="Courier New"/>
          <w:sz w:val="16"/>
          <w:szCs w:val="16"/>
        </w:rPr>
      </w:pPr>
      <w:proofErr w:type="spellStart"/>
      <w:r w:rsidRPr="007910E5">
        <w:rPr>
          <w:rFonts w:ascii="Courier New" w:eastAsia="Times New Roman" w:hAnsi="Courier New" w:cs="Courier New"/>
          <w:sz w:val="16"/>
          <w:szCs w:val="16"/>
        </w:rPr>
        <w:t>glm.nb</w:t>
      </w:r>
      <w:proofErr w:type="spellEnd"/>
      <w:r w:rsidRPr="007910E5">
        <w:rPr>
          <w:rFonts w:ascii="Courier New" w:eastAsia="Times New Roman" w:hAnsi="Courier New" w:cs="Courier New"/>
          <w:sz w:val="16"/>
          <w:szCs w:val="16"/>
        </w:rPr>
        <w:t xml:space="preserve">(formula = </w:t>
      </w:r>
      <w:proofErr w:type="spellStart"/>
      <w:r w:rsidRPr="007910E5">
        <w:rPr>
          <w:rFonts w:ascii="Courier New" w:eastAsia="Times New Roman" w:hAnsi="Courier New" w:cs="Courier New"/>
          <w:sz w:val="16"/>
          <w:szCs w:val="16"/>
        </w:rPr>
        <w:t>LiveSpat</w:t>
      </w:r>
      <w:proofErr w:type="spellEnd"/>
      <w:r w:rsidRPr="007910E5">
        <w:rPr>
          <w:rFonts w:ascii="Courier New" w:eastAsia="Times New Roman" w:hAnsi="Courier New" w:cs="Courier New"/>
          <w:sz w:val="16"/>
          <w:szCs w:val="16"/>
        </w:rPr>
        <w:t xml:space="preserve"> ~ Cultch + Period + </w:t>
      </w:r>
      <w:proofErr w:type="spellStart"/>
      <w:r w:rsidRPr="007910E5">
        <w:rPr>
          <w:rFonts w:ascii="Courier New" w:eastAsia="Times New Roman" w:hAnsi="Courier New" w:cs="Courier New"/>
          <w:sz w:val="16"/>
          <w:szCs w:val="16"/>
        </w:rPr>
        <w:t>StationName</w:t>
      </w:r>
      <w:proofErr w:type="spellEnd"/>
      <w:r w:rsidRPr="007910E5">
        <w:rPr>
          <w:rFonts w:ascii="Courier New" w:eastAsia="Times New Roman" w:hAnsi="Courier New" w:cs="Courier New"/>
          <w:sz w:val="16"/>
          <w:szCs w:val="16"/>
        </w:rPr>
        <w:t xml:space="preserve"> + season + </w:t>
      </w:r>
    </w:p>
    <w:p w14:paraId="4A80AA3C"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offset(log(</w:t>
      </w:r>
      <w:proofErr w:type="spellStart"/>
      <w:r w:rsidRPr="007910E5">
        <w:rPr>
          <w:rFonts w:ascii="Courier New" w:eastAsia="Times New Roman" w:hAnsi="Courier New" w:cs="Courier New"/>
          <w:sz w:val="16"/>
          <w:szCs w:val="16"/>
        </w:rPr>
        <w:t>Num_quads</w:t>
      </w:r>
      <w:proofErr w:type="spellEnd"/>
      <w:r w:rsidRPr="007910E5">
        <w:rPr>
          <w:rFonts w:ascii="Courier New" w:eastAsia="Times New Roman" w:hAnsi="Courier New" w:cs="Courier New"/>
          <w:sz w:val="16"/>
          <w:szCs w:val="16"/>
        </w:rPr>
        <w:t xml:space="preserve">)), data = d4, </w:t>
      </w:r>
      <w:proofErr w:type="spellStart"/>
      <w:r w:rsidRPr="007910E5">
        <w:rPr>
          <w:rFonts w:ascii="Courier New" w:eastAsia="Times New Roman" w:hAnsi="Courier New" w:cs="Courier New"/>
          <w:sz w:val="16"/>
          <w:szCs w:val="16"/>
        </w:rPr>
        <w:t>init.theta</w:t>
      </w:r>
      <w:proofErr w:type="spellEnd"/>
      <w:r w:rsidRPr="007910E5">
        <w:rPr>
          <w:rFonts w:ascii="Courier New" w:eastAsia="Times New Roman" w:hAnsi="Courier New" w:cs="Courier New"/>
          <w:sz w:val="16"/>
          <w:szCs w:val="16"/>
        </w:rPr>
        <w:t xml:space="preserve"> = 1.17729948, </w:t>
      </w:r>
    </w:p>
    <w:p w14:paraId="450F92BE"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link = log)</w:t>
      </w:r>
    </w:p>
    <w:p w14:paraId="017D5FCA" w14:textId="77777777" w:rsidR="007910E5" w:rsidRPr="007910E5" w:rsidRDefault="007910E5" w:rsidP="007910E5">
      <w:pPr>
        <w:spacing w:after="0" w:line="240" w:lineRule="auto"/>
        <w:rPr>
          <w:rFonts w:ascii="Courier New" w:eastAsia="Times New Roman" w:hAnsi="Courier New" w:cs="Courier New"/>
          <w:sz w:val="16"/>
          <w:szCs w:val="16"/>
        </w:rPr>
      </w:pPr>
    </w:p>
    <w:p w14:paraId="41D076EA"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Deviance Residuals: </w:t>
      </w:r>
    </w:p>
    <w:p w14:paraId="756EC121"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Min       1Q   Median       3Q      Max  </w:t>
      </w:r>
    </w:p>
    <w:p w14:paraId="34F3F74A"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-2.5887  -1.0438  -0.3363   0.3793   1.7829  </w:t>
      </w:r>
    </w:p>
    <w:p w14:paraId="0E62A5BB" w14:textId="77777777" w:rsidR="007910E5" w:rsidRPr="007910E5" w:rsidRDefault="007910E5" w:rsidP="007910E5">
      <w:pPr>
        <w:spacing w:after="0" w:line="240" w:lineRule="auto"/>
        <w:rPr>
          <w:rFonts w:ascii="Courier New" w:eastAsia="Times New Roman" w:hAnsi="Courier New" w:cs="Courier New"/>
          <w:sz w:val="16"/>
          <w:szCs w:val="16"/>
        </w:rPr>
      </w:pPr>
    </w:p>
    <w:p w14:paraId="797CB439"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Coefficients:</w:t>
      </w:r>
    </w:p>
    <w:p w14:paraId="401ADEE0"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Estimate Std. Error z value </w:t>
      </w:r>
      <w:proofErr w:type="spellStart"/>
      <w:r w:rsidRPr="007910E5">
        <w:rPr>
          <w:rFonts w:ascii="Courier New" w:eastAsia="Times New Roman" w:hAnsi="Courier New" w:cs="Courier New"/>
          <w:sz w:val="16"/>
          <w:szCs w:val="16"/>
        </w:rPr>
        <w:t>Pr</w:t>
      </w:r>
      <w:proofErr w:type="spellEnd"/>
      <w:r w:rsidRPr="007910E5">
        <w:rPr>
          <w:rFonts w:ascii="Courier New" w:eastAsia="Times New Roman" w:hAnsi="Courier New" w:cs="Courier New"/>
          <w:sz w:val="16"/>
          <w:szCs w:val="16"/>
        </w:rPr>
        <w:t xml:space="preserve">(&gt;|z|)    </w:t>
      </w:r>
    </w:p>
    <w:p w14:paraId="61E50E11"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(Intercept)                5.5618182  0.3062631  18.160  &lt; 2e-16 ***</w:t>
      </w:r>
    </w:p>
    <w:p w14:paraId="2B598216"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Cultch                     0.0060525  0.0005979  10.123  &lt; 2e-16 ***</w:t>
      </w:r>
    </w:p>
    <w:p w14:paraId="23E04CA7"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Period                    -0.5726926  0.0378345 -15.137  &lt; 2e-16 ***</w:t>
      </w:r>
    </w:p>
    <w:p w14:paraId="6EE96128" w14:textId="77777777" w:rsidR="007910E5" w:rsidRPr="007910E5" w:rsidRDefault="007910E5" w:rsidP="007910E5">
      <w:pPr>
        <w:spacing w:after="0" w:line="240" w:lineRule="auto"/>
        <w:rPr>
          <w:rFonts w:ascii="Courier New" w:eastAsia="Times New Roman" w:hAnsi="Courier New" w:cs="Courier New"/>
          <w:sz w:val="16"/>
          <w:szCs w:val="16"/>
        </w:rPr>
      </w:pPr>
      <w:proofErr w:type="spellStart"/>
      <w:r w:rsidRPr="007910E5">
        <w:rPr>
          <w:rFonts w:ascii="Courier New" w:eastAsia="Times New Roman" w:hAnsi="Courier New" w:cs="Courier New"/>
          <w:sz w:val="16"/>
          <w:szCs w:val="16"/>
        </w:rPr>
        <w:t>StationNameNFWF</w:t>
      </w:r>
      <w:proofErr w:type="spellEnd"/>
      <w:r w:rsidRPr="007910E5">
        <w:rPr>
          <w:rFonts w:ascii="Courier New" w:eastAsia="Times New Roman" w:hAnsi="Courier New" w:cs="Courier New"/>
          <w:sz w:val="16"/>
          <w:szCs w:val="16"/>
        </w:rPr>
        <w:t xml:space="preserve"> Dry Bar   -2.1512225  0.2071858 -10.383  &lt; 2e-16 ***</w:t>
      </w:r>
    </w:p>
    <w:p w14:paraId="0A41281B" w14:textId="77777777" w:rsidR="007910E5" w:rsidRPr="007910E5" w:rsidRDefault="007910E5" w:rsidP="007910E5">
      <w:pPr>
        <w:spacing w:after="0" w:line="240" w:lineRule="auto"/>
        <w:rPr>
          <w:rFonts w:ascii="Courier New" w:eastAsia="Times New Roman" w:hAnsi="Courier New" w:cs="Courier New"/>
          <w:sz w:val="16"/>
          <w:szCs w:val="16"/>
        </w:rPr>
      </w:pPr>
      <w:proofErr w:type="spellStart"/>
      <w:r w:rsidRPr="007910E5">
        <w:rPr>
          <w:rFonts w:ascii="Courier New" w:eastAsia="Times New Roman" w:hAnsi="Courier New" w:cs="Courier New"/>
          <w:sz w:val="16"/>
          <w:szCs w:val="16"/>
        </w:rPr>
        <w:t>StationNameNFWF</w:t>
      </w:r>
      <w:proofErr w:type="spellEnd"/>
      <w:r w:rsidRPr="007910E5">
        <w:rPr>
          <w:rFonts w:ascii="Courier New" w:eastAsia="Times New Roman" w:hAnsi="Courier New" w:cs="Courier New"/>
          <w:sz w:val="16"/>
          <w:szCs w:val="16"/>
        </w:rPr>
        <w:t xml:space="preserve"> Hotel Bar -0.4924178  0.2064003  -2.386    0.017 *  </w:t>
      </w:r>
    </w:p>
    <w:p w14:paraId="00AC4EEE" w14:textId="77777777" w:rsidR="007910E5" w:rsidRPr="007910E5" w:rsidRDefault="007910E5" w:rsidP="007910E5">
      <w:pPr>
        <w:spacing w:after="0" w:line="240" w:lineRule="auto"/>
        <w:rPr>
          <w:rFonts w:ascii="Courier New" w:eastAsia="Times New Roman" w:hAnsi="Courier New" w:cs="Courier New"/>
          <w:sz w:val="16"/>
          <w:szCs w:val="16"/>
        </w:rPr>
      </w:pPr>
      <w:proofErr w:type="spellStart"/>
      <w:r w:rsidRPr="007910E5">
        <w:rPr>
          <w:rFonts w:ascii="Courier New" w:eastAsia="Times New Roman" w:hAnsi="Courier New" w:cs="Courier New"/>
          <w:sz w:val="16"/>
          <w:szCs w:val="16"/>
        </w:rPr>
        <w:t>seasonWinter</w:t>
      </w:r>
      <w:proofErr w:type="spellEnd"/>
      <w:r w:rsidRPr="007910E5">
        <w:rPr>
          <w:rFonts w:ascii="Courier New" w:eastAsia="Times New Roman" w:hAnsi="Courier New" w:cs="Courier New"/>
          <w:sz w:val="16"/>
          <w:szCs w:val="16"/>
        </w:rPr>
        <w:t xml:space="preserve">               1.0676521  0.1729641   6.173 6.71e-10 ***</w:t>
      </w:r>
    </w:p>
    <w:p w14:paraId="6D5CBFFF"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w:t>
      </w:r>
    </w:p>
    <w:p w14:paraId="1A3E9B0B" w14:textId="77777777" w:rsidR="007910E5" w:rsidRPr="007910E5" w:rsidRDefault="007910E5" w:rsidP="007910E5">
      <w:pPr>
        <w:spacing w:after="0" w:line="240" w:lineRule="auto"/>
        <w:rPr>
          <w:rFonts w:ascii="Courier New" w:eastAsia="Times New Roman" w:hAnsi="Courier New" w:cs="Courier New"/>
          <w:sz w:val="16"/>
          <w:szCs w:val="16"/>
        </w:rPr>
      </w:pPr>
      <w:proofErr w:type="spellStart"/>
      <w:r w:rsidRPr="007910E5">
        <w:rPr>
          <w:rFonts w:ascii="Courier New" w:eastAsia="Times New Roman" w:hAnsi="Courier New" w:cs="Courier New"/>
          <w:sz w:val="16"/>
          <w:szCs w:val="16"/>
        </w:rPr>
        <w:t>Signif</w:t>
      </w:r>
      <w:proofErr w:type="spellEnd"/>
      <w:r w:rsidRPr="007910E5">
        <w:rPr>
          <w:rFonts w:ascii="Courier New" w:eastAsia="Times New Roman" w:hAnsi="Courier New" w:cs="Courier New"/>
          <w:sz w:val="16"/>
          <w:szCs w:val="16"/>
        </w:rPr>
        <w:t>. codes:  0 ‘***’ 0.001 ‘**’ 0.01 ‘*’ 0.05 ‘.’ 0.1 ‘ ’ 1</w:t>
      </w:r>
    </w:p>
    <w:p w14:paraId="6ECEA852" w14:textId="77777777" w:rsidR="007910E5" w:rsidRPr="007910E5" w:rsidRDefault="007910E5" w:rsidP="007910E5">
      <w:pPr>
        <w:spacing w:after="0" w:line="240" w:lineRule="auto"/>
        <w:rPr>
          <w:rFonts w:ascii="Courier New" w:eastAsia="Times New Roman" w:hAnsi="Courier New" w:cs="Courier New"/>
          <w:sz w:val="16"/>
          <w:szCs w:val="16"/>
        </w:rPr>
      </w:pPr>
    </w:p>
    <w:p w14:paraId="091C3BE4"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(Dispersion parameter for Negative Binomial(1.1773) family taken to be 1)</w:t>
      </w:r>
    </w:p>
    <w:p w14:paraId="1B325519" w14:textId="77777777" w:rsidR="007910E5" w:rsidRPr="007910E5" w:rsidRDefault="007910E5" w:rsidP="007910E5">
      <w:pPr>
        <w:spacing w:after="0" w:line="240" w:lineRule="auto"/>
        <w:rPr>
          <w:rFonts w:ascii="Courier New" w:eastAsia="Times New Roman" w:hAnsi="Courier New" w:cs="Courier New"/>
          <w:sz w:val="16"/>
          <w:szCs w:val="16"/>
        </w:rPr>
      </w:pPr>
    </w:p>
    <w:p w14:paraId="74F76D8E"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Null deviance: 526.44  on 119  degrees of freedom</w:t>
      </w:r>
    </w:p>
    <w:p w14:paraId="5332D9BF"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Residual deviance: 135.65  on 114  degrees of freedom</w:t>
      </w:r>
    </w:p>
    <w:p w14:paraId="60D84349"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AIC: 1855.4</w:t>
      </w:r>
    </w:p>
    <w:p w14:paraId="639A2B9F" w14:textId="77777777" w:rsidR="007910E5" w:rsidRPr="007910E5" w:rsidRDefault="007910E5" w:rsidP="007910E5">
      <w:pPr>
        <w:spacing w:after="0" w:line="240" w:lineRule="auto"/>
        <w:rPr>
          <w:rFonts w:ascii="Courier New" w:eastAsia="Times New Roman" w:hAnsi="Courier New" w:cs="Courier New"/>
          <w:sz w:val="16"/>
          <w:szCs w:val="16"/>
        </w:rPr>
      </w:pPr>
    </w:p>
    <w:p w14:paraId="2C886661"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Number of Fisher Scoring iterations: 1</w:t>
      </w:r>
    </w:p>
    <w:p w14:paraId="07CC5522" w14:textId="77777777" w:rsidR="007910E5" w:rsidRPr="007910E5" w:rsidRDefault="007910E5" w:rsidP="007910E5">
      <w:pPr>
        <w:spacing w:after="0" w:line="240" w:lineRule="auto"/>
        <w:rPr>
          <w:rFonts w:ascii="Courier New" w:eastAsia="Times New Roman" w:hAnsi="Courier New" w:cs="Courier New"/>
          <w:sz w:val="16"/>
          <w:szCs w:val="16"/>
        </w:rPr>
      </w:pPr>
    </w:p>
    <w:p w14:paraId="44EAAE2D" w14:textId="77777777" w:rsidR="007910E5" w:rsidRPr="007910E5" w:rsidRDefault="007910E5" w:rsidP="007910E5">
      <w:pPr>
        <w:spacing w:after="0" w:line="240" w:lineRule="auto"/>
        <w:rPr>
          <w:rFonts w:ascii="Courier New" w:eastAsia="Times New Roman" w:hAnsi="Courier New" w:cs="Courier New"/>
          <w:sz w:val="16"/>
          <w:szCs w:val="16"/>
        </w:rPr>
      </w:pPr>
    </w:p>
    <w:p w14:paraId="7A28D05B"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Theta:  1.177 </w:t>
      </w:r>
    </w:p>
    <w:p w14:paraId="0ACE355D"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Std. Err.:  0.138 </w:t>
      </w:r>
    </w:p>
    <w:p w14:paraId="23E1DF78" w14:textId="77777777" w:rsidR="007910E5" w:rsidRPr="007910E5" w:rsidRDefault="007910E5" w:rsidP="007910E5">
      <w:pPr>
        <w:spacing w:after="0" w:line="240" w:lineRule="auto"/>
        <w:rPr>
          <w:rFonts w:ascii="Courier New" w:eastAsia="Times New Roman" w:hAnsi="Courier New" w:cs="Courier New"/>
          <w:sz w:val="16"/>
          <w:szCs w:val="16"/>
        </w:rPr>
      </w:pPr>
    </w:p>
    <w:p w14:paraId="2B46B84A" w14:textId="77777777" w:rsidR="007910E5" w:rsidRPr="007910E5" w:rsidRDefault="007910E5" w:rsidP="007910E5">
      <w:pPr>
        <w:spacing w:after="0" w:line="240" w:lineRule="auto"/>
        <w:rPr>
          <w:rFonts w:ascii="Courier New" w:eastAsia="Times New Roman" w:hAnsi="Courier New" w:cs="Courier New"/>
          <w:sz w:val="16"/>
          <w:szCs w:val="16"/>
        </w:rPr>
      </w:pPr>
      <w:r w:rsidRPr="007910E5">
        <w:rPr>
          <w:rFonts w:ascii="Courier New" w:eastAsia="Times New Roman" w:hAnsi="Courier New" w:cs="Courier New"/>
          <w:sz w:val="16"/>
          <w:szCs w:val="16"/>
        </w:rPr>
        <w:t xml:space="preserve"> 2 x log-likelihood:  -1841.375 </w:t>
      </w:r>
    </w:p>
    <w:p w14:paraId="30E77A62" w14:textId="5318C37A" w:rsidR="007910E5" w:rsidRPr="007910E5" w:rsidRDefault="007910E5" w:rsidP="007910E5">
      <w:pPr>
        <w:spacing w:after="0" w:line="240" w:lineRule="auto"/>
        <w:rPr>
          <w:rFonts w:ascii="Times New Roman" w:eastAsia="Times New Roman" w:hAnsi="Times New Roman" w:cs="Times New Roman"/>
          <w:sz w:val="24"/>
          <w:szCs w:val="24"/>
        </w:rPr>
      </w:pPr>
      <w:r w:rsidRPr="007910E5">
        <w:rPr>
          <w:rFonts w:ascii="Times New Roman" w:eastAsia="Times New Roman" w:hAnsi="Times New Roman" w:cs="Times New Roman"/>
          <w:sz w:val="24"/>
          <w:szCs w:val="24"/>
        </w:rPr>
        <w:t>&gt;</w:t>
      </w:r>
    </w:p>
    <w:p w14:paraId="66370065" w14:textId="77777777" w:rsidR="007910E5" w:rsidRDefault="007910E5" w:rsidP="006B3C72">
      <w:pPr>
        <w:spacing w:after="0" w:line="240" w:lineRule="auto"/>
        <w:rPr>
          <w:rFonts w:cstheme="minorHAnsi"/>
        </w:rPr>
      </w:pPr>
    </w:p>
    <w:p w14:paraId="66624C8E" w14:textId="641FDE3E" w:rsidR="006B3C72" w:rsidRDefault="006B3C72" w:rsidP="006B3C72">
      <w:pPr>
        <w:spacing w:after="0" w:line="240" w:lineRule="auto"/>
        <w:rPr>
          <w:rFonts w:cstheme="minorHAnsi"/>
        </w:rPr>
      </w:pPr>
    </w:p>
    <w:p w14:paraId="2D3817BA" w14:textId="4C4E617D" w:rsidR="006B3C72" w:rsidRDefault="006B3C72" w:rsidP="006B3C72">
      <w:pPr>
        <w:spacing w:after="0" w:line="240" w:lineRule="auto"/>
        <w:rPr>
          <w:rFonts w:cstheme="minorHAnsi"/>
        </w:rPr>
      </w:pPr>
    </w:p>
    <w:p w14:paraId="75FEC9B4" w14:textId="66DF6FA3" w:rsidR="007910E5" w:rsidRDefault="007910E5" w:rsidP="006B3C72">
      <w:pPr>
        <w:spacing w:after="0" w:line="240" w:lineRule="auto"/>
        <w:rPr>
          <w:rFonts w:cstheme="minorHAnsi"/>
        </w:rPr>
      </w:pPr>
      <w:r>
        <w:rPr>
          <w:rFonts w:cstheme="minorHAnsi"/>
        </w:rPr>
        <w:t xml:space="preserve">Now I review the results of this model.  Cultch, Period, Station and Season were all significant factors in the model.  Cultch had a positive relationship with the number of live spat and for every unit (cubic </w:t>
      </w:r>
      <w:r>
        <w:rPr>
          <w:rFonts w:cstheme="minorHAnsi"/>
        </w:rPr>
        <w:lastRenderedPageBreak/>
        <w:t xml:space="preserve">yard) increase in cultch there was a 0.006 increase </w:t>
      </w:r>
      <w:ins w:id="2" w:author="Moore,Jennifer F" w:date="2022-01-18T14:34:00Z">
        <w:r w:rsidR="002D0FFE">
          <w:rPr>
            <w:rFonts w:cstheme="minorHAnsi"/>
          </w:rPr>
          <w:t>i</w:t>
        </w:r>
      </w:ins>
      <w:r>
        <w:rPr>
          <w:rFonts w:cstheme="minorHAnsi"/>
        </w:rPr>
        <w:t xml:space="preserve">n the number of live </w:t>
      </w:r>
      <w:proofErr w:type="gramStart"/>
      <w:r>
        <w:rPr>
          <w:rFonts w:cstheme="minorHAnsi"/>
        </w:rPr>
        <w:t>spat</w:t>
      </w:r>
      <w:proofErr w:type="gramEnd"/>
      <w:r>
        <w:rPr>
          <w:rFonts w:cstheme="minorHAnsi"/>
        </w:rPr>
        <w:t xml:space="preserve">.  In simpler terms for every 100 cubic yards of fossil shell there was an increase of about 0.6 live spat.  Period of time had a negative relationship with the number of live spat and for each period of time, the number of live </w:t>
      </w:r>
      <w:proofErr w:type="gramStart"/>
      <w:r>
        <w:rPr>
          <w:rFonts w:cstheme="minorHAnsi"/>
        </w:rPr>
        <w:t>spat</w:t>
      </w:r>
      <w:proofErr w:type="gramEnd"/>
      <w:r>
        <w:rPr>
          <w:rFonts w:cstheme="minorHAnsi"/>
        </w:rPr>
        <w:t xml:space="preserve"> declined on average by about 0.57.  When Station is examined these are mean effects which are report</w:t>
      </w:r>
      <w:r w:rsidR="002E4C76">
        <w:rPr>
          <w:rFonts w:cstheme="minorHAnsi"/>
        </w:rPr>
        <w:t>ed</w:t>
      </w:r>
      <w:r>
        <w:rPr>
          <w:rFonts w:cstheme="minorHAnsi"/>
        </w:rPr>
        <w:t xml:space="preserve"> as differences from the baseline factor (ordered alphabetically, so Bulkhead is first).  </w:t>
      </w:r>
      <w:commentRangeStart w:id="3"/>
      <w:r>
        <w:rPr>
          <w:rFonts w:cstheme="minorHAnsi"/>
        </w:rPr>
        <w:t xml:space="preserve">Dry Bar and Hotel Bar both declined more than Bulkhead with Dry </w:t>
      </w:r>
      <w:r w:rsidR="002E4C76">
        <w:rPr>
          <w:rFonts w:cstheme="minorHAnsi"/>
        </w:rPr>
        <w:t>B</w:t>
      </w:r>
      <w:r>
        <w:rPr>
          <w:rFonts w:cstheme="minorHAnsi"/>
        </w:rPr>
        <w:t>ar experiencing about -2.15 and Hotel about -0.49</w:t>
      </w:r>
      <w:r w:rsidR="002E4C76">
        <w:rPr>
          <w:rFonts w:cstheme="minorHAnsi"/>
        </w:rPr>
        <w:t xml:space="preserve"> more than Dry Bar</w:t>
      </w:r>
      <w:r>
        <w:rPr>
          <w:rFonts w:cstheme="minorHAnsi"/>
        </w:rPr>
        <w:t xml:space="preserve">.  </w:t>
      </w:r>
      <w:commentRangeEnd w:id="3"/>
      <w:r w:rsidR="00B50758">
        <w:rPr>
          <w:rStyle w:val="CommentReference"/>
        </w:rPr>
        <w:commentReference w:id="3"/>
      </w:r>
      <w:r>
        <w:rPr>
          <w:rFonts w:cstheme="minorHAnsi"/>
        </w:rPr>
        <w:t>Higher live oyster spat were observed on average in winter (</w:t>
      </w:r>
      <w:r w:rsidR="002E4C76">
        <w:rPr>
          <w:rFonts w:cstheme="minorHAnsi"/>
        </w:rPr>
        <w:t xml:space="preserve">about </w:t>
      </w:r>
      <w:r>
        <w:rPr>
          <w:rFonts w:cstheme="minorHAnsi"/>
        </w:rPr>
        <w:t>1.0</w:t>
      </w:r>
      <w:r w:rsidR="002E4C76">
        <w:rPr>
          <w:rFonts w:cstheme="minorHAnsi"/>
        </w:rPr>
        <w:t>7</w:t>
      </w:r>
      <w:r>
        <w:rPr>
          <w:rFonts w:cstheme="minorHAnsi"/>
        </w:rPr>
        <w:t>) than in summer.</w:t>
      </w:r>
    </w:p>
    <w:p w14:paraId="2D999DF3" w14:textId="794D4B04" w:rsidR="005A7F2F" w:rsidRDefault="005A7F2F" w:rsidP="006B3C72">
      <w:pPr>
        <w:spacing w:after="0" w:line="240" w:lineRule="auto"/>
        <w:rPr>
          <w:rFonts w:cstheme="minorHAnsi"/>
        </w:rPr>
      </w:pPr>
    </w:p>
    <w:p w14:paraId="2543CD32" w14:textId="1463A975" w:rsidR="005A7F2F" w:rsidRPr="006B3C72" w:rsidRDefault="005A7F2F" w:rsidP="006B3C72">
      <w:pPr>
        <w:spacing w:after="0" w:line="240" w:lineRule="auto"/>
        <w:rPr>
          <w:rFonts w:cstheme="minorHAnsi"/>
        </w:rPr>
      </w:pPr>
      <w:r>
        <w:rPr>
          <w:rFonts w:cstheme="minorHAnsi"/>
        </w:rPr>
        <w:t>I then went back and included the Total</w:t>
      </w:r>
      <w:ins w:id="4" w:author="Moore,Jennifer F" w:date="2022-01-18T14:36:00Z">
        <w:r w:rsidR="00B50758">
          <w:rPr>
            <w:rFonts w:cstheme="minorHAnsi"/>
          </w:rPr>
          <w:t xml:space="preserve"> </w:t>
        </w:r>
      </w:ins>
      <w:r>
        <w:rPr>
          <w:rFonts w:cstheme="minorHAnsi"/>
        </w:rPr>
        <w:t xml:space="preserve">Weight of cultch material in each sample in these same models.  Total Weight was significant, but, for every 100 units of total weight there was only an increase of about 0.2 live oyster spat.   </w:t>
      </w:r>
      <w:commentRangeStart w:id="5"/>
      <w:commentRangeEnd w:id="5"/>
      <w:r w:rsidR="00B50758">
        <w:rPr>
          <w:rStyle w:val="CommentReference"/>
        </w:rPr>
        <w:commentReference w:id="5"/>
      </w:r>
    </w:p>
    <w:sectPr w:rsidR="005A7F2F" w:rsidRPr="006B3C7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ore,Jennifer F" w:date="2022-01-18T14:25:00Z" w:initials="MF">
    <w:p w14:paraId="1FBCD214" w14:textId="77777777" w:rsidR="001543F4" w:rsidRDefault="001543F4">
      <w:pPr>
        <w:pStyle w:val="CommentText"/>
      </w:pPr>
      <w:r>
        <w:rPr>
          <w:rStyle w:val="CommentReference"/>
        </w:rPr>
        <w:annotationRef/>
      </w:r>
      <w:r>
        <w:t>Why is period as a factor here but not in the rest of the models?</w:t>
      </w:r>
    </w:p>
    <w:p w14:paraId="44127C84" w14:textId="77777777" w:rsidR="001543F4" w:rsidRDefault="001543F4">
      <w:pPr>
        <w:pStyle w:val="CommentText"/>
      </w:pPr>
    </w:p>
    <w:p w14:paraId="166223BD" w14:textId="0C1FE083" w:rsidR="001543F4" w:rsidRDefault="001543F4">
      <w:pPr>
        <w:pStyle w:val="CommentText"/>
      </w:pPr>
      <w:r>
        <w:t>I think we agreed it should not be a factor, right?</w:t>
      </w:r>
    </w:p>
  </w:comment>
  <w:comment w:id="1" w:author="Moore,Jennifer F" w:date="2022-01-18T14:28:00Z" w:initials="MF">
    <w:p w14:paraId="3DF4C8B2" w14:textId="0A744BEF" w:rsidR="001543F4" w:rsidRDefault="001543F4">
      <w:pPr>
        <w:pStyle w:val="CommentText"/>
      </w:pPr>
      <w:r>
        <w:rPr>
          <w:rStyle w:val="CommentReference"/>
        </w:rPr>
        <w:annotationRef/>
      </w:r>
      <w:r>
        <w:t>This is the only one with an interactive effect – do we want to include the other models too?</w:t>
      </w:r>
    </w:p>
  </w:comment>
  <w:comment w:id="3" w:author="Moore,Jennifer F" w:date="2022-01-18T14:35:00Z" w:initials="MF">
    <w:p w14:paraId="60A7123D" w14:textId="77777777" w:rsidR="00B50758" w:rsidRDefault="00B50758">
      <w:pPr>
        <w:pStyle w:val="CommentText"/>
      </w:pPr>
      <w:r>
        <w:rPr>
          <w:rStyle w:val="CommentReference"/>
        </w:rPr>
        <w:annotationRef/>
      </w:r>
      <w:r>
        <w:t>This sentence is missing something</w:t>
      </w:r>
    </w:p>
    <w:p w14:paraId="7AA792B1" w14:textId="77777777" w:rsidR="00B50758" w:rsidRDefault="00B50758">
      <w:pPr>
        <w:pStyle w:val="CommentText"/>
      </w:pPr>
    </w:p>
    <w:p w14:paraId="6393ADDF" w14:textId="34FEC22E" w:rsidR="00B50758" w:rsidRDefault="00B50758">
      <w:pPr>
        <w:pStyle w:val="CommentText"/>
      </w:pPr>
      <w:r>
        <w:t xml:space="preserve">I think Dry Bar and Hotel Bar had a larger decline in live spat than Bulkhead by -2.15 and -0.49, respectively. </w:t>
      </w:r>
    </w:p>
  </w:comment>
  <w:comment w:id="5" w:author="Moore,Jennifer F" w:date="2022-01-18T14:36:00Z" w:initials="MF">
    <w:p w14:paraId="0550816D" w14:textId="77777777" w:rsidR="00B50758" w:rsidRDefault="00B50758">
      <w:pPr>
        <w:pStyle w:val="CommentText"/>
      </w:pPr>
      <w:r>
        <w:rPr>
          <w:rStyle w:val="CommentReference"/>
        </w:rPr>
        <w:annotationRef/>
      </w:r>
      <w:r>
        <w:t>So if each quadrat has a total weight value – did you take the average weight across the 15 quadrats and use that as the covariate?</w:t>
      </w:r>
    </w:p>
    <w:p w14:paraId="2DDA0D51" w14:textId="77777777" w:rsidR="00B50758" w:rsidRDefault="00B50758">
      <w:pPr>
        <w:pStyle w:val="CommentText"/>
      </w:pPr>
    </w:p>
    <w:p w14:paraId="19CAF0A4" w14:textId="77777777" w:rsidR="00B50758" w:rsidRDefault="00B50758">
      <w:pPr>
        <w:pStyle w:val="CommentText"/>
      </w:pPr>
      <w:r>
        <w:t>I think you need some summary measure across the quadrats for this to work in the model,</w:t>
      </w:r>
    </w:p>
    <w:p w14:paraId="4AE45F0D" w14:textId="77777777" w:rsidR="00B50758" w:rsidRDefault="00B50758">
      <w:pPr>
        <w:pStyle w:val="CommentText"/>
      </w:pPr>
    </w:p>
    <w:p w14:paraId="580E718A" w14:textId="77777777" w:rsidR="00B50758" w:rsidRDefault="00B50758">
      <w:pPr>
        <w:pStyle w:val="CommentText"/>
      </w:pPr>
    </w:p>
    <w:p w14:paraId="1F7567A6" w14:textId="6AA1E9B9" w:rsidR="00B50758" w:rsidRDefault="00B50758">
      <w:pPr>
        <w:pStyle w:val="CommentText"/>
      </w:pPr>
      <w:r>
        <w:t xml:space="preserve">Alternatively we’d go back to each quadrat being its own line of data and then including transect as a random </w:t>
      </w:r>
      <w:r>
        <w:t>effect.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6223BD" w15:done="0"/>
  <w15:commentEx w15:paraId="3DF4C8B2" w15:done="0"/>
  <w15:commentEx w15:paraId="6393ADDF" w15:done="0"/>
  <w15:commentEx w15:paraId="1F7567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14C4F" w16cex:dateUtc="2022-01-18T19:25:00Z"/>
  <w16cex:commentExtensible w16cex:durableId="25914D17" w16cex:dateUtc="2022-01-18T19:28:00Z"/>
  <w16cex:commentExtensible w16cex:durableId="25914EC2" w16cex:dateUtc="2022-01-18T19:35:00Z"/>
  <w16cex:commentExtensible w16cex:durableId="25914EF9" w16cex:dateUtc="2022-01-18T19: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6223BD" w16cid:durableId="25914C4F"/>
  <w16cid:commentId w16cid:paraId="3DF4C8B2" w16cid:durableId="25914D17"/>
  <w16cid:commentId w16cid:paraId="6393ADDF" w16cid:durableId="25914EC2"/>
  <w16cid:commentId w16cid:paraId="1F7567A6" w16cid:durableId="25914E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ore,Jennifer F">
    <w15:presenceInfo w15:providerId="None" w15:userId="Moore,Jennifer 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0NDSzMDM1MDAzMDVQ0lEKTi0uzszPAykwqgUAFN9A6SwAAAA="/>
  </w:docVars>
  <w:rsids>
    <w:rsidRoot w:val="004172E7"/>
    <w:rsid w:val="001543F4"/>
    <w:rsid w:val="002D0FFE"/>
    <w:rsid w:val="002E4C76"/>
    <w:rsid w:val="002E62CB"/>
    <w:rsid w:val="004172E7"/>
    <w:rsid w:val="004C724F"/>
    <w:rsid w:val="005A7F2F"/>
    <w:rsid w:val="006B3C72"/>
    <w:rsid w:val="007910E5"/>
    <w:rsid w:val="007A3CC4"/>
    <w:rsid w:val="00AE6652"/>
    <w:rsid w:val="00B50758"/>
    <w:rsid w:val="00BF47C5"/>
    <w:rsid w:val="00EE13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F7C0"/>
  <w15:chartTrackingRefBased/>
  <w15:docId w15:val="{53662C7B-6578-4506-9C00-14FC9CBCF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7A3CC4"/>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7A3CC4"/>
    <w:rPr>
      <w:rFonts w:ascii="Consolas" w:hAnsi="Consolas"/>
      <w:sz w:val="21"/>
      <w:szCs w:val="21"/>
    </w:rPr>
  </w:style>
  <w:style w:type="table" w:styleId="TableGrid">
    <w:name w:val="Table Grid"/>
    <w:basedOn w:val="TableNormal"/>
    <w:uiPriority w:val="39"/>
    <w:rsid w:val="007A3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543F4"/>
    <w:rPr>
      <w:sz w:val="16"/>
      <w:szCs w:val="16"/>
    </w:rPr>
  </w:style>
  <w:style w:type="paragraph" w:styleId="CommentText">
    <w:name w:val="annotation text"/>
    <w:basedOn w:val="Normal"/>
    <w:link w:val="CommentTextChar"/>
    <w:uiPriority w:val="99"/>
    <w:semiHidden/>
    <w:unhideWhenUsed/>
    <w:rsid w:val="001543F4"/>
    <w:pPr>
      <w:spacing w:line="240" w:lineRule="auto"/>
    </w:pPr>
    <w:rPr>
      <w:sz w:val="20"/>
      <w:szCs w:val="20"/>
    </w:rPr>
  </w:style>
  <w:style w:type="character" w:customStyle="1" w:styleId="CommentTextChar">
    <w:name w:val="Comment Text Char"/>
    <w:basedOn w:val="DefaultParagraphFont"/>
    <w:link w:val="CommentText"/>
    <w:uiPriority w:val="99"/>
    <w:semiHidden/>
    <w:rsid w:val="001543F4"/>
    <w:rPr>
      <w:sz w:val="20"/>
      <w:szCs w:val="20"/>
    </w:rPr>
  </w:style>
  <w:style w:type="paragraph" w:styleId="CommentSubject">
    <w:name w:val="annotation subject"/>
    <w:basedOn w:val="CommentText"/>
    <w:next w:val="CommentText"/>
    <w:link w:val="CommentSubjectChar"/>
    <w:uiPriority w:val="99"/>
    <w:semiHidden/>
    <w:unhideWhenUsed/>
    <w:rsid w:val="001543F4"/>
    <w:rPr>
      <w:b/>
      <w:bCs/>
    </w:rPr>
  </w:style>
  <w:style w:type="character" w:customStyle="1" w:styleId="CommentSubjectChar">
    <w:name w:val="Comment Subject Char"/>
    <w:basedOn w:val="CommentTextChar"/>
    <w:link w:val="CommentSubject"/>
    <w:uiPriority w:val="99"/>
    <w:semiHidden/>
    <w:rsid w:val="001543F4"/>
    <w:rPr>
      <w:b/>
      <w:bCs/>
      <w:sz w:val="20"/>
      <w:szCs w:val="20"/>
    </w:rPr>
  </w:style>
  <w:style w:type="paragraph" w:styleId="Revision">
    <w:name w:val="Revision"/>
    <w:hidden/>
    <w:uiPriority w:val="99"/>
    <w:semiHidden/>
    <w:rsid w:val="002D0FF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614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png"/><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BA17F-5BBA-4607-8AD6-A8D38CCE6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1294</Words>
  <Characters>7380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 Bill</dc:creator>
  <cp:keywords/>
  <dc:description/>
  <cp:lastModifiedBy>Moore,Jennifer F</cp:lastModifiedBy>
  <cp:revision>2</cp:revision>
  <dcterms:created xsi:type="dcterms:W3CDTF">2022-01-18T19:37:00Z</dcterms:created>
  <dcterms:modified xsi:type="dcterms:W3CDTF">2022-01-18T19:37:00Z</dcterms:modified>
</cp:coreProperties>
</file>