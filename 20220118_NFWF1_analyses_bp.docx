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C361" w14:textId="2BA55D09" w:rsidR="00EE1309" w:rsidRDefault="004D6260">
      <w:r>
        <w:t>January 20</w:t>
      </w:r>
      <w:r w:rsidR="00EE1309">
        <w:t>, 2022</w:t>
      </w:r>
    </w:p>
    <w:p w14:paraId="6B44F2D6" w14:textId="172692F3" w:rsidR="009A3C6D" w:rsidRDefault="009A3C6D">
      <w:r>
        <w:t>To: FWC Cooperators</w:t>
      </w:r>
    </w:p>
    <w:p w14:paraId="588648CC" w14:textId="672A098C" w:rsidR="009A3C6D" w:rsidRDefault="009A3C6D">
      <w:r>
        <w:t>From: Bill Pine, University of Florida</w:t>
      </w:r>
    </w:p>
    <w:p w14:paraId="1A151B7E" w14:textId="47ED0400" w:rsidR="00EE1309" w:rsidRDefault="009A3C6D" w:rsidP="009A3C6D">
      <w:pPr>
        <w:spacing w:after="0"/>
        <w:ind w:firstLine="720"/>
      </w:pPr>
      <w:r>
        <w:t xml:space="preserve">After discussions with NFWF in December 2021 and Jim Estes in January 2022 </w:t>
      </w:r>
      <w:r w:rsidR="00EE1309">
        <w:t>I have been re-examining the “NFWF 1” clutching project from Apalachicola to try and learn how cultch material (lime rock, fossil shell, etc.), cultch density (amount of material per m2), and fishing (open/closed) affect oyster population dynamics on restored reefs in Apalachicola Bay.</w:t>
      </w:r>
      <w:r>
        <w:t xml:space="preserve">  Improving our understanding of how these factors influence oyster reef restoration is important to inform proposed restoration efforts in Apalachicola in 2022.  </w:t>
      </w:r>
    </w:p>
    <w:p w14:paraId="3DE8FAC1" w14:textId="5A09546F" w:rsidR="007A3CC4" w:rsidRDefault="00EE1309" w:rsidP="009A3C6D">
      <w:pPr>
        <w:spacing w:after="0"/>
        <w:ind w:firstLine="720"/>
        <w:rPr>
          <w:rFonts w:cstheme="minorHAnsi"/>
        </w:rPr>
      </w:pPr>
      <w:r>
        <w:t>Ryan Gandy with FWC provided a file “NFWF_RAW_UF_COPY.xlsx” and I have been working with that file to analyze these data.</w:t>
      </w:r>
      <w:r w:rsidR="009A3C6D">
        <w:t xml:space="preserve">  The file has multiple tabs and I am working with the datasheet tab that has the count data (sheet 3).  The data contain -999 values in several categories to indicate missing values so I converted the -999 to NA throughout.  </w:t>
      </w:r>
      <w:r w:rsidR="007A3CC4">
        <w:rPr>
          <w:rFonts w:cstheme="minorHAnsi"/>
        </w:rPr>
        <w:t xml:space="preserve">Because stations </w:t>
      </w:r>
      <w:proofErr w:type="gramStart"/>
      <w:r w:rsidR="007A3CC4">
        <w:rPr>
          <w:rFonts w:cstheme="minorHAnsi"/>
        </w:rPr>
        <w:t>are sampled</w:t>
      </w:r>
      <w:proofErr w:type="gramEnd"/>
      <w:r w:rsidR="007A3CC4">
        <w:rPr>
          <w:rFonts w:cstheme="minorHAnsi"/>
        </w:rPr>
        <w:t xml:space="preserve"> in different months, I converted the months to seasons following the same pattern I use for Lone Cabbage in Suwannee Sound.  April through September is </w:t>
      </w:r>
      <w:r w:rsidR="0046048A">
        <w:rPr>
          <w:rFonts w:cstheme="minorHAnsi"/>
        </w:rPr>
        <w:t xml:space="preserve">the </w:t>
      </w:r>
      <w:r w:rsidR="007A3CC4">
        <w:rPr>
          <w:rFonts w:cstheme="minorHAnsi"/>
        </w:rPr>
        <w:t>“summer” period</w:t>
      </w:r>
      <w:r w:rsidR="00D57ACC">
        <w:rPr>
          <w:rFonts w:cstheme="minorHAnsi"/>
        </w:rPr>
        <w:t>,</w:t>
      </w:r>
      <w:r w:rsidR="007A3CC4">
        <w:rPr>
          <w:rFonts w:cstheme="minorHAnsi"/>
        </w:rPr>
        <w:t xml:space="preserve"> and October through March is </w:t>
      </w:r>
      <w:r w:rsidR="0046048A">
        <w:rPr>
          <w:rFonts w:cstheme="minorHAnsi"/>
        </w:rPr>
        <w:t xml:space="preserve">the </w:t>
      </w:r>
      <w:r w:rsidR="007A3CC4">
        <w:rPr>
          <w:rFonts w:cstheme="minorHAnsi"/>
        </w:rPr>
        <w:t>“winter” period.</w:t>
      </w:r>
      <w:r w:rsidR="005A7F2F">
        <w:rPr>
          <w:rFonts w:cstheme="minorHAnsi"/>
        </w:rPr>
        <w:t xml:space="preserve">  Because these data are from 2015-2019</w:t>
      </w:r>
      <w:r w:rsidR="00D57ACC">
        <w:rPr>
          <w:rFonts w:cstheme="minorHAnsi"/>
        </w:rPr>
        <w:t>,</w:t>
      </w:r>
      <w:r w:rsidR="005A7F2F">
        <w:rPr>
          <w:rFonts w:cstheme="minorHAnsi"/>
        </w:rPr>
        <w:t xml:space="preserve"> </w:t>
      </w:r>
      <w:r w:rsidR="009A3C6D">
        <w:rPr>
          <w:rFonts w:cstheme="minorHAnsi"/>
        </w:rPr>
        <w:t>Apalachicola Bay</w:t>
      </w:r>
      <w:r w:rsidR="005A7F2F">
        <w:rPr>
          <w:rFonts w:cstheme="minorHAnsi"/>
        </w:rPr>
        <w:t xml:space="preserve"> is open to fishing.</w:t>
      </w:r>
    </w:p>
    <w:p w14:paraId="32F8FF0A" w14:textId="155CFEDF" w:rsidR="00B02F54" w:rsidRDefault="00B02F54" w:rsidP="009A3C6D">
      <w:pPr>
        <w:spacing w:after="0"/>
        <w:ind w:firstLine="720"/>
        <w:rPr>
          <w:rFonts w:cstheme="minorHAnsi"/>
        </w:rPr>
      </w:pPr>
    </w:p>
    <w:p w14:paraId="3009832D" w14:textId="77FA1FC0" w:rsidR="00B02F54" w:rsidRDefault="00B02F54" w:rsidP="00B02F54">
      <w:r>
        <w:rPr>
          <w:rFonts w:cstheme="minorHAnsi"/>
        </w:rPr>
        <w:t xml:space="preserve">A public </w:t>
      </w:r>
      <w:proofErr w:type="spellStart"/>
      <w:r>
        <w:rPr>
          <w:rFonts w:cstheme="minorHAnsi"/>
        </w:rPr>
        <w:t>Git</w:t>
      </w:r>
      <w:proofErr w:type="spellEnd"/>
      <w:r>
        <w:rPr>
          <w:rFonts w:cstheme="minorHAnsi"/>
        </w:rPr>
        <w:t xml:space="preserve"> repo of all data, R code, and report drafts is here</w:t>
      </w:r>
      <w:r>
        <w:t xml:space="preserve">: </w:t>
      </w:r>
      <w:r w:rsidRPr="00B02F54">
        <w:t>https://github.com/billpine/AB_NFWF1.git</w:t>
      </w:r>
    </w:p>
    <w:p w14:paraId="2BAA7B7E" w14:textId="748511D1" w:rsidR="00B02F54" w:rsidRDefault="00B02F54" w:rsidP="009A3C6D">
      <w:pPr>
        <w:spacing w:after="0"/>
        <w:ind w:firstLine="720"/>
        <w:rPr>
          <w:rFonts w:cstheme="minorHAnsi"/>
        </w:rPr>
      </w:pPr>
    </w:p>
    <w:p w14:paraId="1D85F2E9" w14:textId="20151DC5" w:rsidR="005A7F2F" w:rsidRDefault="00B02F54" w:rsidP="007A3CC4">
      <w:pPr>
        <w:rPr>
          <w:rFonts w:cstheme="minorHAnsi"/>
        </w:rPr>
      </w:pPr>
      <w:r>
        <w:rPr>
          <w:rFonts w:cstheme="minorHAnsi"/>
        </w:rPr>
        <w:t>S</w:t>
      </w:r>
      <w:r w:rsidR="005A7F2F">
        <w:rPr>
          <w:rFonts w:cstheme="minorHAnsi"/>
        </w:rPr>
        <w:t>ummary table of data</w:t>
      </w:r>
    </w:p>
    <w:p w14:paraId="2DE88047" w14:textId="1D7717E8" w:rsidR="007A3CC4" w:rsidRDefault="007A3CC4" w:rsidP="007A3CC4">
      <w:pPr>
        <w:rPr>
          <w:rFonts w:cstheme="minorHAnsi"/>
        </w:rPr>
      </w:pPr>
      <w:r>
        <w:rPr>
          <w:rFonts w:cs="Courier New"/>
        </w:rPr>
        <w:t xml:space="preserve">Table 1: </w:t>
      </w:r>
      <w:r w:rsidRPr="007A3CC4">
        <w:rPr>
          <w:rFonts w:cs="Courier New"/>
        </w:rPr>
        <w:t xml:space="preserve">Summary of quadrat data from each </w:t>
      </w:r>
      <w:r w:rsidR="00D54768">
        <w:rPr>
          <w:rFonts w:cs="Courier New"/>
        </w:rPr>
        <w:t xml:space="preserve">period, </w:t>
      </w:r>
      <w:r w:rsidRPr="007A3CC4">
        <w:rPr>
          <w:rFonts w:cs="Courier New"/>
        </w:rPr>
        <w:t>year, month, station, and the sum of the number of quadrats in data file NFWF_RAW_UF_copy.xlsx sheet 3</w:t>
      </w:r>
    </w:p>
    <w:tbl>
      <w:tblPr>
        <w:tblStyle w:val="TableGrid"/>
        <w:tblW w:w="0" w:type="auto"/>
        <w:tblLook w:val="04A0" w:firstRow="1" w:lastRow="0" w:firstColumn="1" w:lastColumn="0" w:noHBand="0" w:noVBand="1"/>
      </w:tblPr>
      <w:tblGrid>
        <w:gridCol w:w="1845"/>
        <w:gridCol w:w="1845"/>
        <w:gridCol w:w="1845"/>
        <w:gridCol w:w="1846"/>
        <w:gridCol w:w="1846"/>
      </w:tblGrid>
      <w:tr w:rsidR="007A3CC4" w:rsidRPr="00772B59" w14:paraId="4ABC7411" w14:textId="77777777" w:rsidTr="00D57ACC">
        <w:tc>
          <w:tcPr>
            <w:tcW w:w="1845" w:type="dxa"/>
          </w:tcPr>
          <w:p w14:paraId="09D1438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"Period"</w:t>
            </w:r>
          </w:p>
        </w:tc>
        <w:tc>
          <w:tcPr>
            <w:tcW w:w="1845" w:type="dxa"/>
          </w:tcPr>
          <w:p w14:paraId="3C18AC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"Year"</w:t>
            </w:r>
          </w:p>
        </w:tc>
        <w:tc>
          <w:tcPr>
            <w:tcW w:w="1845" w:type="dxa"/>
          </w:tcPr>
          <w:p w14:paraId="198C201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"Month"</w:t>
            </w:r>
          </w:p>
        </w:tc>
        <w:tc>
          <w:tcPr>
            <w:tcW w:w="1846" w:type="dxa"/>
          </w:tcPr>
          <w:p w14:paraId="2FB72DB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"Station Name"</w:t>
            </w:r>
          </w:p>
        </w:tc>
        <w:tc>
          <w:tcPr>
            <w:tcW w:w="1846" w:type="dxa"/>
          </w:tcPr>
          <w:p w14:paraId="216214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"Number Quadrats"</w:t>
            </w:r>
          </w:p>
        </w:tc>
      </w:tr>
      <w:tr w:rsidR="007A3CC4" w:rsidRPr="00772B59" w14:paraId="60F38DA8" w14:textId="77777777" w:rsidTr="00D57ACC">
        <w:tc>
          <w:tcPr>
            <w:tcW w:w="1845" w:type="dxa"/>
          </w:tcPr>
          <w:p w14:paraId="3ABD852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3A9B58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70A5FB1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A9FB08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B42E90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B13993A" w14:textId="77777777" w:rsidTr="00D57ACC">
        <w:tc>
          <w:tcPr>
            <w:tcW w:w="1845" w:type="dxa"/>
          </w:tcPr>
          <w:p w14:paraId="7A8E627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436523E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1A206F7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96070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CDD93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4254C387" w14:textId="77777777" w:rsidTr="00D57ACC">
        <w:tc>
          <w:tcPr>
            <w:tcW w:w="1845" w:type="dxa"/>
          </w:tcPr>
          <w:p w14:paraId="39EA3C6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6A1B4E3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3495AE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D465A1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EFB1B5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22CA38BF" w14:textId="77777777" w:rsidTr="00D57ACC">
        <w:tc>
          <w:tcPr>
            <w:tcW w:w="1845" w:type="dxa"/>
          </w:tcPr>
          <w:p w14:paraId="48DDF39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5D7217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292B360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9C5ABE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60773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37014E" w14:textId="77777777" w:rsidTr="00D57ACC">
        <w:tc>
          <w:tcPr>
            <w:tcW w:w="1845" w:type="dxa"/>
          </w:tcPr>
          <w:p w14:paraId="42EFC0F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2CAABC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42DE3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5F6FA5B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5935FCF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DE7F048" w14:textId="77777777" w:rsidTr="00D57ACC">
        <w:tc>
          <w:tcPr>
            <w:tcW w:w="1845" w:type="dxa"/>
          </w:tcPr>
          <w:p w14:paraId="6439B1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467D71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EB3C60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01C1D71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46626B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04290E4" w14:textId="77777777" w:rsidTr="00D57ACC">
        <w:tc>
          <w:tcPr>
            <w:tcW w:w="1845" w:type="dxa"/>
          </w:tcPr>
          <w:p w14:paraId="25F9D4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7C60322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1701AE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4C577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69293F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49F6243" w14:textId="77777777" w:rsidTr="00D57ACC">
        <w:tc>
          <w:tcPr>
            <w:tcW w:w="1845" w:type="dxa"/>
          </w:tcPr>
          <w:p w14:paraId="44BD5CE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2FA227A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7AD7A5F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3E075B2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B40162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13387E6" w14:textId="77777777" w:rsidTr="00D57ACC">
        <w:tc>
          <w:tcPr>
            <w:tcW w:w="1845" w:type="dxa"/>
          </w:tcPr>
          <w:p w14:paraId="11897AB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236425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69B8E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8A4392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F32214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F429491" w14:textId="77777777" w:rsidTr="00D57ACC">
        <w:tc>
          <w:tcPr>
            <w:tcW w:w="1845" w:type="dxa"/>
          </w:tcPr>
          <w:p w14:paraId="30F133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3056A6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0746B02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DE0BF6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21C35A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11231A1" w14:textId="77777777" w:rsidTr="00D57ACC">
        <w:tc>
          <w:tcPr>
            <w:tcW w:w="1845" w:type="dxa"/>
          </w:tcPr>
          <w:p w14:paraId="784A5D4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57EA895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BA3F9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CADE2E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75E659D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42717AF" w14:textId="77777777" w:rsidTr="00D57ACC">
        <w:tc>
          <w:tcPr>
            <w:tcW w:w="1845" w:type="dxa"/>
          </w:tcPr>
          <w:p w14:paraId="5206A5C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411ED2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EC2C2D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0B8656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D16F0F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BBBA3E" w14:textId="77777777" w:rsidTr="00D57ACC">
        <w:tc>
          <w:tcPr>
            <w:tcW w:w="1845" w:type="dxa"/>
          </w:tcPr>
          <w:p w14:paraId="4AC47A4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E92D5B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21EDA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44BDB3C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CA6E56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5FA9C9A" w14:textId="77777777" w:rsidTr="00D57ACC">
        <w:tc>
          <w:tcPr>
            <w:tcW w:w="1845" w:type="dxa"/>
          </w:tcPr>
          <w:p w14:paraId="61E4D93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36D835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B53BC0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166221B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DB3CE3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0178A86" w14:textId="77777777" w:rsidTr="00D57ACC">
        <w:tc>
          <w:tcPr>
            <w:tcW w:w="1845" w:type="dxa"/>
          </w:tcPr>
          <w:p w14:paraId="7A566F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0F2EF4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2D254F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3A12E1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14F73B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583EB3E" w14:textId="77777777" w:rsidTr="00D57ACC">
        <w:tc>
          <w:tcPr>
            <w:tcW w:w="1845" w:type="dxa"/>
          </w:tcPr>
          <w:p w14:paraId="022A1C5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48EC70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75DD3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8B5568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C4A1E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E123B93" w14:textId="77777777" w:rsidTr="00D57ACC">
        <w:tc>
          <w:tcPr>
            <w:tcW w:w="1845" w:type="dxa"/>
          </w:tcPr>
          <w:p w14:paraId="50E4789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7F26B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A02C9A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37FE573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64D37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614291C" w14:textId="77777777" w:rsidTr="00D57ACC">
        <w:tc>
          <w:tcPr>
            <w:tcW w:w="1845" w:type="dxa"/>
          </w:tcPr>
          <w:p w14:paraId="5C8456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5BE7621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6AB97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FCDACA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064621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6296D0F" w14:textId="77777777" w:rsidTr="00D57ACC">
        <w:tc>
          <w:tcPr>
            <w:tcW w:w="1845" w:type="dxa"/>
          </w:tcPr>
          <w:p w14:paraId="4E79CA5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3154947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D18FA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4680A00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F882CB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5C6ACA13" w14:textId="77777777" w:rsidTr="00D57ACC">
        <w:tc>
          <w:tcPr>
            <w:tcW w:w="1845" w:type="dxa"/>
          </w:tcPr>
          <w:p w14:paraId="6E49B1D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1C3853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7E1AFA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681BA5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7B596E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137B0E25" w14:textId="77777777" w:rsidTr="00D57ACC">
        <w:tc>
          <w:tcPr>
            <w:tcW w:w="1845" w:type="dxa"/>
          </w:tcPr>
          <w:p w14:paraId="07D7108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0A295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85EF22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D7D87F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3D593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673430B" w14:textId="77777777" w:rsidTr="00D57ACC">
        <w:tc>
          <w:tcPr>
            <w:tcW w:w="1845" w:type="dxa"/>
          </w:tcPr>
          <w:p w14:paraId="72DA662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F8DAF4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98ADB3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F098A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C1FAE6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B1F40A8" w14:textId="77777777" w:rsidTr="00D57ACC">
        <w:tc>
          <w:tcPr>
            <w:tcW w:w="1845" w:type="dxa"/>
          </w:tcPr>
          <w:p w14:paraId="3EDFE6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2EA3061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F2CC99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43E72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AC177D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8D5128C" w14:textId="77777777" w:rsidTr="00D57ACC">
        <w:tc>
          <w:tcPr>
            <w:tcW w:w="1845" w:type="dxa"/>
          </w:tcPr>
          <w:p w14:paraId="090046C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AA8CAD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68796B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150D85C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2D10C6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8A1D44" w14:textId="77777777" w:rsidTr="00D57ACC">
        <w:tc>
          <w:tcPr>
            <w:tcW w:w="1845" w:type="dxa"/>
          </w:tcPr>
          <w:p w14:paraId="513563D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084521C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F2D98D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734E8B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73AB04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C81752" w14:textId="77777777" w:rsidTr="00D57ACC">
        <w:tc>
          <w:tcPr>
            <w:tcW w:w="1845" w:type="dxa"/>
          </w:tcPr>
          <w:p w14:paraId="7A91826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lastRenderedPageBreak/>
              <w:t>5</w:t>
            </w:r>
          </w:p>
        </w:tc>
        <w:tc>
          <w:tcPr>
            <w:tcW w:w="1845" w:type="dxa"/>
          </w:tcPr>
          <w:p w14:paraId="3B43CAC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2C74B2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2299D6C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D0729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98C3B6" w14:textId="77777777" w:rsidTr="00D57ACC">
        <w:tc>
          <w:tcPr>
            <w:tcW w:w="1845" w:type="dxa"/>
          </w:tcPr>
          <w:p w14:paraId="443354D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49D7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BD67F9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5EE9A80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4E043E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2D1FBF9" w14:textId="77777777" w:rsidTr="00D57ACC">
        <w:tc>
          <w:tcPr>
            <w:tcW w:w="1845" w:type="dxa"/>
          </w:tcPr>
          <w:p w14:paraId="019907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6B0EAD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C2F42B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C1FDD7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D7F2C4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15CED9C" w14:textId="77777777" w:rsidTr="00D57ACC">
        <w:tc>
          <w:tcPr>
            <w:tcW w:w="1845" w:type="dxa"/>
          </w:tcPr>
          <w:p w14:paraId="7CBC86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77CFC8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40EFA7A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45003DE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553F7F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D4F552E" w14:textId="77777777" w:rsidTr="00D57ACC">
        <w:tc>
          <w:tcPr>
            <w:tcW w:w="1845" w:type="dxa"/>
          </w:tcPr>
          <w:p w14:paraId="151477E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4D499B7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1BDEBC7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AF0E19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60B5F2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29CF7B1" w14:textId="77777777" w:rsidTr="00D57ACC">
        <w:tc>
          <w:tcPr>
            <w:tcW w:w="1845" w:type="dxa"/>
          </w:tcPr>
          <w:p w14:paraId="7783AE0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11B77C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4740C08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1A27D85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5A413E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B8D4EE0" w14:textId="77777777" w:rsidTr="00D57ACC">
        <w:tc>
          <w:tcPr>
            <w:tcW w:w="1845" w:type="dxa"/>
          </w:tcPr>
          <w:p w14:paraId="5AD6E23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B0680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A942A3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7125417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4E9A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B75BF1" w14:textId="77777777" w:rsidTr="00D57ACC">
        <w:tc>
          <w:tcPr>
            <w:tcW w:w="1845" w:type="dxa"/>
          </w:tcPr>
          <w:p w14:paraId="4717ADC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7273AE2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ECBA6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6B6D54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2208C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4616EA1" w14:textId="77777777" w:rsidTr="00D57ACC">
        <w:tc>
          <w:tcPr>
            <w:tcW w:w="1845" w:type="dxa"/>
          </w:tcPr>
          <w:p w14:paraId="204ECF1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A6B9B7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D3722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272345E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F3DE4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AC4FFA9" w14:textId="77777777" w:rsidTr="00D57ACC">
        <w:tc>
          <w:tcPr>
            <w:tcW w:w="1845" w:type="dxa"/>
          </w:tcPr>
          <w:p w14:paraId="38DDF6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36340E5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617B28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56285CA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5773F5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58EAF9A" w14:textId="77777777" w:rsidTr="00D57ACC">
        <w:tc>
          <w:tcPr>
            <w:tcW w:w="1845" w:type="dxa"/>
          </w:tcPr>
          <w:p w14:paraId="6290CC3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67F626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692E01E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50B41D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BE905C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5C22077" w14:textId="77777777" w:rsidTr="00D57ACC">
        <w:tc>
          <w:tcPr>
            <w:tcW w:w="1845" w:type="dxa"/>
          </w:tcPr>
          <w:p w14:paraId="7DF395C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4C54C8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016C10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3F7CA1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740F9B3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D56E1B9" w14:textId="77777777" w:rsidTr="00D57ACC">
        <w:tc>
          <w:tcPr>
            <w:tcW w:w="1845" w:type="dxa"/>
          </w:tcPr>
          <w:p w14:paraId="536431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45C7EA6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1791F4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EB2C6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B7BF44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8C19D05" w14:textId="77777777" w:rsidTr="00D57ACC">
        <w:tc>
          <w:tcPr>
            <w:tcW w:w="1845" w:type="dxa"/>
          </w:tcPr>
          <w:p w14:paraId="591E23F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74577A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F30A9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8E9F4A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5CAF6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79EE9C" w14:textId="77777777" w:rsidTr="00D57ACC">
        <w:tc>
          <w:tcPr>
            <w:tcW w:w="1845" w:type="dxa"/>
          </w:tcPr>
          <w:p w14:paraId="76B18ECC"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14C031F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C4A260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3A29F9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0D0EF5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C3854E6" w14:textId="77777777" w:rsidTr="00D57ACC">
        <w:tc>
          <w:tcPr>
            <w:tcW w:w="1845" w:type="dxa"/>
          </w:tcPr>
          <w:p w14:paraId="62C3BDF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0A5CD7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6C21B4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12</w:t>
            </w:r>
          </w:p>
        </w:tc>
        <w:tc>
          <w:tcPr>
            <w:tcW w:w="1846" w:type="dxa"/>
          </w:tcPr>
          <w:p w14:paraId="7F9CB3E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9AF7C1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7653E56" w14:textId="77777777" w:rsidTr="00D57ACC">
        <w:tc>
          <w:tcPr>
            <w:tcW w:w="1845" w:type="dxa"/>
          </w:tcPr>
          <w:p w14:paraId="381DCD8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6A6282F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463BA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16B694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0B2D36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2A4F216" w14:textId="77777777" w:rsidTr="00D57ACC">
        <w:tc>
          <w:tcPr>
            <w:tcW w:w="1845" w:type="dxa"/>
          </w:tcPr>
          <w:p w14:paraId="42152A6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410828E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7114FE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D72834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D2229A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4288DEA" w14:textId="77777777" w:rsidTr="00D57ACC">
        <w:tc>
          <w:tcPr>
            <w:tcW w:w="1845" w:type="dxa"/>
          </w:tcPr>
          <w:p w14:paraId="6CE830F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22AAB6E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A370FC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D656C61"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6FBC7B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37D164F" w14:textId="77777777" w:rsidTr="00D57ACC">
        <w:tc>
          <w:tcPr>
            <w:tcW w:w="1845" w:type="dxa"/>
          </w:tcPr>
          <w:p w14:paraId="52D9483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74B32EC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916843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0FDB695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64A78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00EEA17" w14:textId="77777777" w:rsidTr="00D57ACC">
        <w:tc>
          <w:tcPr>
            <w:tcW w:w="1845" w:type="dxa"/>
          </w:tcPr>
          <w:p w14:paraId="70CD83D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17473F8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35CB38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660E0B8"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99CB0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8DF1C74" w14:textId="77777777" w:rsidTr="00D57ACC">
        <w:tc>
          <w:tcPr>
            <w:tcW w:w="1845" w:type="dxa"/>
          </w:tcPr>
          <w:p w14:paraId="67375BA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51C50E8E"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FCC507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C37371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5D48B1F0"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6F1E3B0" w14:textId="77777777" w:rsidTr="00D57ACC">
        <w:tc>
          <w:tcPr>
            <w:tcW w:w="1845" w:type="dxa"/>
          </w:tcPr>
          <w:p w14:paraId="325366EF"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4A09BAB"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80B57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44BEF8AA"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D56687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A28D92F" w14:textId="77777777" w:rsidTr="00D57ACC">
        <w:tc>
          <w:tcPr>
            <w:tcW w:w="1845" w:type="dxa"/>
          </w:tcPr>
          <w:p w14:paraId="28B89D99"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D82B512"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A69601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2798F39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1C553B3"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AC3B42" w14:textId="77777777" w:rsidTr="00D57ACC">
        <w:tc>
          <w:tcPr>
            <w:tcW w:w="1845" w:type="dxa"/>
          </w:tcPr>
          <w:p w14:paraId="0C20D424"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62772A7D"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0A5ED35"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4889BE07"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74C0016" w14:textId="77777777" w:rsidR="007A3CC4" w:rsidRPr="00772B59" w:rsidRDefault="007A3CC4" w:rsidP="00D57ACC">
            <w:pPr>
              <w:pStyle w:val="PlainText"/>
              <w:rPr>
                <w:rFonts w:ascii="Courier New" w:hAnsi="Courier New" w:cs="Courier New"/>
                <w:sz w:val="16"/>
                <w:szCs w:val="16"/>
              </w:rPr>
            </w:pPr>
            <w:r w:rsidRPr="00772B59">
              <w:rPr>
                <w:rFonts w:ascii="Courier New" w:hAnsi="Courier New" w:cs="Courier New"/>
                <w:sz w:val="16"/>
                <w:szCs w:val="16"/>
              </w:rPr>
              <w:t>75</w:t>
            </w:r>
          </w:p>
        </w:tc>
      </w:tr>
    </w:tbl>
    <w:p w14:paraId="7F2555D9" w14:textId="77777777" w:rsidR="009A3C6D" w:rsidRDefault="009A3C6D" w:rsidP="00EE1309">
      <w:pPr>
        <w:rPr>
          <w:rFonts w:cstheme="minorHAnsi"/>
          <w:i/>
        </w:rPr>
      </w:pPr>
    </w:p>
    <w:p w14:paraId="6890E113" w14:textId="79EC73D9" w:rsidR="008747BB" w:rsidRPr="008747BB" w:rsidRDefault="008747BB" w:rsidP="00EE1309">
      <w:pPr>
        <w:rPr>
          <w:rFonts w:cstheme="minorHAnsi"/>
          <w:i/>
        </w:rPr>
      </w:pPr>
      <w:r>
        <w:rPr>
          <w:rFonts w:cstheme="minorHAnsi"/>
          <w:i/>
        </w:rPr>
        <w:t>Summary of live oyster counts</w:t>
      </w:r>
    </w:p>
    <w:p w14:paraId="11E457AE" w14:textId="374F674B" w:rsidR="00AE6652" w:rsidRDefault="008747BB" w:rsidP="009A3C6D">
      <w:pPr>
        <w:ind w:firstLine="720"/>
        <w:rPr>
          <w:rFonts w:cstheme="minorHAnsi"/>
        </w:rPr>
      </w:pPr>
      <w:r>
        <w:rPr>
          <w:rFonts w:cstheme="minorHAnsi"/>
        </w:rPr>
        <w:t xml:space="preserve">To assess patterns in live oyster spat counts over time and space, I first plotted counts of live spat for all sites and years vs. cultch density.  </w:t>
      </w:r>
      <w:r w:rsidR="007A3CC4">
        <w:rPr>
          <w:rFonts w:cstheme="minorHAnsi"/>
        </w:rPr>
        <w:t>I used</w:t>
      </w:r>
      <w:r w:rsidR="00AE6652">
        <w:rPr>
          <w:rFonts w:cstheme="minorHAnsi"/>
        </w:rPr>
        <w:t xml:space="preserve"> different colors for Station Names</w:t>
      </w:r>
    </w:p>
    <w:p w14:paraId="521AF5AA" w14:textId="6838CF95" w:rsidR="00AE6652" w:rsidRDefault="004C724F" w:rsidP="00EE1309">
      <w:pPr>
        <w:rPr>
          <w:rFonts w:cstheme="minorHAnsi"/>
        </w:rPr>
      </w:pPr>
      <w:r>
        <w:rPr>
          <w:rFonts w:cstheme="minorHAnsi"/>
          <w:noProof/>
        </w:rPr>
        <w:drawing>
          <wp:inline distT="0" distB="0" distL="0" distR="0" wp14:anchorId="173D47E1" wp14:editId="2CE1A9B8">
            <wp:extent cx="5943600" cy="3084195"/>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66807BDD" w14:textId="68EB0A07" w:rsidR="004C724F" w:rsidRPr="004C724F" w:rsidRDefault="004C724F" w:rsidP="00EE1309">
      <w:pPr>
        <w:rPr>
          <w:rFonts w:cstheme="minorHAnsi"/>
          <w:i/>
          <w:iCs/>
        </w:rPr>
      </w:pPr>
      <w:r w:rsidRPr="004C724F">
        <w:rPr>
          <w:rFonts w:cstheme="minorHAnsi"/>
          <w:i/>
          <w:iCs/>
        </w:rPr>
        <w:t>Fi</w:t>
      </w:r>
      <w:r w:rsidR="00D57ACC">
        <w:rPr>
          <w:rFonts w:cstheme="minorHAnsi"/>
          <w:i/>
          <w:iCs/>
        </w:rPr>
        <w:t>gure 1.  Fossil shell cultch (x-</w:t>
      </w:r>
      <w:r w:rsidRPr="004C724F">
        <w:rPr>
          <w:rFonts w:cstheme="minorHAnsi"/>
          <w:i/>
          <w:iCs/>
        </w:rPr>
        <w:t>axis) tre</w:t>
      </w:r>
      <w:r w:rsidR="00D57ACC">
        <w:rPr>
          <w:rFonts w:cstheme="minorHAnsi"/>
          <w:i/>
          <w:iCs/>
        </w:rPr>
        <w:t>atments and live oyster spat (y-</w:t>
      </w:r>
      <w:r w:rsidRPr="004C724F">
        <w:rPr>
          <w:rFonts w:cstheme="minorHAnsi"/>
          <w:i/>
          <w:iCs/>
        </w:rPr>
        <w:t>axis) at each Station (colored dots) in Apalachicola Bay for all years combined. The gold dot represents the mean live oyster for each cultch density.</w:t>
      </w:r>
    </w:p>
    <w:p w14:paraId="2C55443D" w14:textId="1385CC5B" w:rsidR="004C724F" w:rsidRDefault="00AE6652" w:rsidP="00EE1309">
      <w:pPr>
        <w:rPr>
          <w:rFonts w:cstheme="minorHAnsi"/>
        </w:rPr>
      </w:pPr>
      <w:r>
        <w:rPr>
          <w:rFonts w:cstheme="minorHAnsi"/>
        </w:rPr>
        <w:lastRenderedPageBreak/>
        <w:t>This plot suggests that as the amount of cultch increases</w:t>
      </w:r>
      <w:r w:rsidR="00D57ACC">
        <w:rPr>
          <w:rFonts w:cstheme="minorHAnsi"/>
        </w:rPr>
        <w:t>,</w:t>
      </w:r>
      <w:r>
        <w:rPr>
          <w:rFonts w:cstheme="minorHAnsi"/>
        </w:rPr>
        <w:t xml:space="preserve"> the number of live oysters increases</w:t>
      </w:r>
      <w:r w:rsidR="00D57ACC">
        <w:rPr>
          <w:rFonts w:cstheme="minorHAnsi"/>
        </w:rPr>
        <w:t>,</w:t>
      </w:r>
      <w:r>
        <w:rPr>
          <w:rFonts w:cstheme="minorHAnsi"/>
        </w:rPr>
        <w:t xml:space="preserve"> and this pattern seems to hold for all the Stations.  </w:t>
      </w:r>
      <w:r w:rsidR="008747BB">
        <w:rPr>
          <w:rFonts w:cstheme="minorHAnsi"/>
        </w:rPr>
        <w:t>I then checked to see</w:t>
      </w:r>
      <w:r>
        <w:rPr>
          <w:rFonts w:cstheme="minorHAnsi"/>
        </w:rPr>
        <w:t xml:space="preserve"> if this pattern </w:t>
      </w:r>
      <w:r w:rsidR="00D57ACC">
        <w:rPr>
          <w:rFonts w:cstheme="minorHAnsi"/>
        </w:rPr>
        <w:t>has held</w:t>
      </w:r>
      <w:r>
        <w:rPr>
          <w:rFonts w:cstheme="minorHAnsi"/>
        </w:rPr>
        <w:t xml:space="preserve"> </w:t>
      </w:r>
      <w:r w:rsidR="00D57ACC">
        <w:rPr>
          <w:rFonts w:cstheme="minorHAnsi"/>
        </w:rPr>
        <w:t>over the years</w:t>
      </w:r>
      <w:r>
        <w:rPr>
          <w:rFonts w:cstheme="minorHAnsi"/>
        </w:rPr>
        <w:t>.</w:t>
      </w:r>
    </w:p>
    <w:p w14:paraId="24CCABEE" w14:textId="3682E1B0" w:rsidR="00AE6652" w:rsidRPr="004C724F" w:rsidRDefault="004C724F" w:rsidP="00EE1309">
      <w:pPr>
        <w:rPr>
          <w:rFonts w:cstheme="minorHAnsi"/>
          <w:i/>
          <w:iCs/>
        </w:rPr>
      </w:pPr>
      <w:r>
        <w:rPr>
          <w:rFonts w:cstheme="minorHAnsi"/>
          <w:noProof/>
        </w:rPr>
        <w:drawing>
          <wp:inline distT="0" distB="0" distL="0" distR="0" wp14:anchorId="419386E3" wp14:editId="1D7AA129">
            <wp:extent cx="5943600" cy="3084195"/>
            <wp:effectExtent l="0" t="0" r="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212B7BC2" w14:textId="069C68B3" w:rsidR="004C724F" w:rsidRPr="004C724F" w:rsidRDefault="004C724F" w:rsidP="004C724F">
      <w:pPr>
        <w:rPr>
          <w:rFonts w:cstheme="minorHAnsi"/>
          <w:i/>
          <w:iCs/>
        </w:rPr>
      </w:pPr>
      <w:r w:rsidRPr="004C724F">
        <w:rPr>
          <w:rFonts w:cstheme="minorHAnsi"/>
          <w:i/>
          <w:iCs/>
        </w:rPr>
        <w:t>Fi</w:t>
      </w:r>
      <w:r w:rsidR="00D57ACC">
        <w:rPr>
          <w:rFonts w:cstheme="minorHAnsi"/>
          <w:i/>
          <w:iCs/>
        </w:rPr>
        <w:t>gure 2.  Fossil shell cultch (x-</w:t>
      </w:r>
      <w:r w:rsidRPr="004C724F">
        <w:rPr>
          <w:rFonts w:cstheme="minorHAnsi"/>
          <w:i/>
          <w:iCs/>
        </w:rPr>
        <w:t xml:space="preserve">axis) treatments </w:t>
      </w:r>
      <w:r w:rsidR="00D57ACC">
        <w:rPr>
          <w:rFonts w:cstheme="minorHAnsi"/>
          <w:i/>
          <w:iCs/>
        </w:rPr>
        <w:t>and live oyster spat (y-</w:t>
      </w:r>
      <w:r w:rsidRPr="004C724F">
        <w:rPr>
          <w:rFonts w:cstheme="minorHAnsi"/>
          <w:i/>
          <w:iCs/>
        </w:rPr>
        <w:t>axis) at each Station (colored dots) in Apalachicola Bay</w:t>
      </w:r>
      <w:r w:rsidR="00D57ACC">
        <w:rPr>
          <w:rFonts w:cstheme="minorHAnsi"/>
          <w:i/>
          <w:iCs/>
        </w:rPr>
        <w:t>,</w:t>
      </w:r>
      <w:r w:rsidRPr="004C724F">
        <w:rPr>
          <w:rFonts w:cstheme="minorHAnsi"/>
          <w:i/>
          <w:iCs/>
        </w:rPr>
        <w:t xml:space="preserve"> with each year plotted as a different panel. The gold dot represents the mean live oyster for each cultch density.</w:t>
      </w:r>
    </w:p>
    <w:p w14:paraId="5618F32E" w14:textId="0DA57358" w:rsidR="004C724F" w:rsidRDefault="004C724F" w:rsidP="005A0904">
      <w:pPr>
        <w:ind w:firstLine="720"/>
        <w:rPr>
          <w:rFonts w:cstheme="minorHAnsi"/>
        </w:rPr>
      </w:pPr>
      <w:r>
        <w:rPr>
          <w:rFonts w:cstheme="minorHAnsi"/>
        </w:rPr>
        <w:t xml:space="preserve">This graph suggests an increase in the number of live spat at each station in the first year </w:t>
      </w:r>
      <w:r w:rsidR="00D57ACC">
        <w:rPr>
          <w:rFonts w:cstheme="minorHAnsi"/>
        </w:rPr>
        <w:t xml:space="preserve">of </w:t>
      </w:r>
      <w:r>
        <w:rPr>
          <w:rFonts w:cstheme="minorHAnsi"/>
        </w:rPr>
        <w:t xml:space="preserve">2015, but this declined by the end of the study in 2019.  </w:t>
      </w:r>
      <w:r w:rsidR="008747BB">
        <w:rPr>
          <w:rFonts w:cstheme="minorHAnsi"/>
        </w:rPr>
        <w:t>I then examined</w:t>
      </w:r>
      <w:r>
        <w:rPr>
          <w:rFonts w:cstheme="minorHAnsi"/>
        </w:rPr>
        <w:t xml:space="preserve"> these </w:t>
      </w:r>
      <w:r w:rsidR="00D57ACC">
        <w:rPr>
          <w:rFonts w:cstheme="minorHAnsi"/>
        </w:rPr>
        <w:t>counts</w:t>
      </w:r>
      <w:r>
        <w:rPr>
          <w:rFonts w:cstheme="minorHAnsi"/>
        </w:rPr>
        <w:t xml:space="preserve"> by </w:t>
      </w:r>
      <w:r w:rsidR="008747BB">
        <w:rPr>
          <w:rFonts w:cstheme="minorHAnsi"/>
        </w:rPr>
        <w:t>period</w:t>
      </w:r>
      <w:r>
        <w:rPr>
          <w:rFonts w:cstheme="minorHAnsi"/>
        </w:rPr>
        <w:t xml:space="preserve"> and station</w:t>
      </w:r>
      <w:r w:rsidR="008747BB">
        <w:rPr>
          <w:rFonts w:cstheme="minorHAnsi"/>
        </w:rPr>
        <w:t xml:space="preserve"> to see if there are any indications of when the large change occurred</w:t>
      </w:r>
      <w:r>
        <w:rPr>
          <w:rFonts w:cstheme="minorHAnsi"/>
        </w:rPr>
        <w:t>.</w:t>
      </w:r>
    </w:p>
    <w:p w14:paraId="4986BE5F" w14:textId="0ABA3106" w:rsidR="008747BB" w:rsidRDefault="005A0904" w:rsidP="008747BB">
      <w:pPr>
        <w:rPr>
          <w:rFonts w:cstheme="minorHAnsi"/>
          <w:noProof/>
        </w:rPr>
      </w:pPr>
      <w:r>
        <w:rPr>
          <w:rFonts w:cstheme="minorHAnsi"/>
          <w:noProof/>
        </w:rPr>
        <w:lastRenderedPageBreak/>
        <w:drawing>
          <wp:inline distT="0" distB="0" distL="0" distR="0" wp14:anchorId="23F7768B" wp14:editId="09DFE7DF">
            <wp:extent cx="5943600" cy="469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2650"/>
                    </a:xfrm>
                    <a:prstGeom prst="rect">
                      <a:avLst/>
                    </a:prstGeom>
                  </pic:spPr>
                </pic:pic>
              </a:graphicData>
            </a:graphic>
          </wp:inline>
        </w:drawing>
      </w:r>
    </w:p>
    <w:p w14:paraId="72C6A3CC" w14:textId="79F86787" w:rsidR="008747BB" w:rsidRDefault="008747BB" w:rsidP="008747BB">
      <w:pPr>
        <w:rPr>
          <w:rFonts w:cstheme="minorHAnsi"/>
        </w:rPr>
      </w:pPr>
      <w:r w:rsidRPr="00B017EA">
        <w:rPr>
          <w:rFonts w:cstheme="minorHAnsi"/>
          <w:i/>
        </w:rPr>
        <w:t xml:space="preserve">Figure </w:t>
      </w:r>
      <w:r>
        <w:rPr>
          <w:rFonts w:cstheme="minorHAnsi"/>
          <w:i/>
        </w:rPr>
        <w:t>3.  The number of live oyster spat (y-axis) at different levels of cultch (x-axis) for each station (panels) and then by the station (colored dots).</w:t>
      </w:r>
    </w:p>
    <w:p w14:paraId="54BDF1A7" w14:textId="1F46A3DA" w:rsidR="008747BB" w:rsidRDefault="008747BB" w:rsidP="005A0904">
      <w:pPr>
        <w:ind w:firstLine="720"/>
        <w:rPr>
          <w:rFonts w:cstheme="minorHAnsi"/>
        </w:rPr>
      </w:pPr>
      <w:r>
        <w:rPr>
          <w:rFonts w:cstheme="minorHAnsi"/>
        </w:rPr>
        <w:t>Based on Figure 3 it appears that the large decline in live spat occurred between Periods 2 (October 2015 to February 2016) and Period 3 (April 2016 and August 2016) and that these declines occurred at all Stations.  Descriptive statistics for Hotel Bar for Periods 2 and 9 below are an example.</w:t>
      </w:r>
    </w:p>
    <w:p w14:paraId="1D0D02F0" w14:textId="7FDF98C3" w:rsidR="006B3C72" w:rsidRDefault="006B3C72" w:rsidP="00EE1309">
      <w:pPr>
        <w:rPr>
          <w:rFonts w:cstheme="minorHAnsi"/>
        </w:rPr>
      </w:pPr>
      <w:r>
        <w:rPr>
          <w:rFonts w:cstheme="minorHAnsi"/>
        </w:rPr>
        <w:t xml:space="preserve">Table 2. Summary stats of live spat counts from Hotel Bar in </w:t>
      </w:r>
      <w:r w:rsidR="008747BB">
        <w:rPr>
          <w:rFonts w:cstheme="minorHAnsi"/>
        </w:rPr>
        <w:t>P</w:t>
      </w:r>
      <w:r>
        <w:rPr>
          <w:rFonts w:cstheme="minorHAnsi"/>
        </w:rPr>
        <w:t>eriod 2.</w:t>
      </w:r>
    </w:p>
    <w:tbl>
      <w:tblPr>
        <w:tblStyle w:val="TableGrid"/>
        <w:tblW w:w="0" w:type="auto"/>
        <w:tblLook w:val="04A0" w:firstRow="1" w:lastRow="0" w:firstColumn="1" w:lastColumn="0" w:noHBand="0" w:noVBand="1"/>
      </w:tblPr>
      <w:tblGrid>
        <w:gridCol w:w="4613"/>
        <w:gridCol w:w="4614"/>
      </w:tblGrid>
      <w:tr w:rsidR="006B3C72" w:rsidRPr="00B22E9B" w14:paraId="038C514C" w14:textId="77777777" w:rsidTr="00D57ACC">
        <w:tc>
          <w:tcPr>
            <w:tcW w:w="4613" w:type="dxa"/>
          </w:tcPr>
          <w:p w14:paraId="1E69087D"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"Mean"</w:t>
            </w:r>
          </w:p>
        </w:tc>
        <w:tc>
          <w:tcPr>
            <w:tcW w:w="4614" w:type="dxa"/>
          </w:tcPr>
          <w:p w14:paraId="3E775889"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623.55</w:t>
            </w:r>
          </w:p>
        </w:tc>
      </w:tr>
      <w:tr w:rsidR="006B3C72" w:rsidRPr="00B22E9B" w14:paraId="4B6A1524" w14:textId="77777777" w:rsidTr="00D57ACC">
        <w:tc>
          <w:tcPr>
            <w:tcW w:w="4613" w:type="dxa"/>
          </w:tcPr>
          <w:p w14:paraId="391775B3"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"Median"</w:t>
            </w:r>
          </w:p>
        </w:tc>
        <w:tc>
          <w:tcPr>
            <w:tcW w:w="4614" w:type="dxa"/>
          </w:tcPr>
          <w:p w14:paraId="540B2A7E"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173</w:t>
            </w:r>
          </w:p>
        </w:tc>
      </w:tr>
      <w:tr w:rsidR="006B3C72" w:rsidRPr="00B22E9B" w14:paraId="0D633757" w14:textId="77777777" w:rsidTr="00D57ACC">
        <w:tc>
          <w:tcPr>
            <w:tcW w:w="4613" w:type="dxa"/>
          </w:tcPr>
          <w:p w14:paraId="3FB9D919"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"SD"</w:t>
            </w:r>
          </w:p>
        </w:tc>
        <w:tc>
          <w:tcPr>
            <w:tcW w:w="4614" w:type="dxa"/>
          </w:tcPr>
          <w:p w14:paraId="57CA77CF"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1118.85</w:t>
            </w:r>
          </w:p>
        </w:tc>
      </w:tr>
      <w:tr w:rsidR="006B3C72" w:rsidRPr="00B22E9B" w14:paraId="7D410D13" w14:textId="77777777" w:rsidTr="00D57ACC">
        <w:tc>
          <w:tcPr>
            <w:tcW w:w="4613" w:type="dxa"/>
          </w:tcPr>
          <w:p w14:paraId="324EB0BD"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w:t>
            </w:r>
            <w:proofErr w:type="spellStart"/>
            <w:r w:rsidRPr="00B22E9B">
              <w:rPr>
                <w:rFonts w:ascii="Courier New" w:hAnsi="Courier New" w:cs="Courier New"/>
              </w:rPr>
              <w:t>Var</w:t>
            </w:r>
            <w:proofErr w:type="spellEnd"/>
            <w:r w:rsidRPr="00B22E9B">
              <w:rPr>
                <w:rFonts w:ascii="Courier New" w:hAnsi="Courier New" w:cs="Courier New"/>
              </w:rPr>
              <w:t>"</w:t>
            </w:r>
          </w:p>
        </w:tc>
        <w:tc>
          <w:tcPr>
            <w:tcW w:w="4614" w:type="dxa"/>
          </w:tcPr>
          <w:p w14:paraId="0FDF1BF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1251830.61</w:t>
            </w:r>
          </w:p>
        </w:tc>
      </w:tr>
      <w:tr w:rsidR="006B3C72" w:rsidRPr="00B22E9B" w14:paraId="7B91EF5A" w14:textId="77777777" w:rsidTr="00D57ACC">
        <w:tc>
          <w:tcPr>
            <w:tcW w:w="4613" w:type="dxa"/>
          </w:tcPr>
          <w:p w14:paraId="439F882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"CV"</w:t>
            </w:r>
          </w:p>
        </w:tc>
        <w:tc>
          <w:tcPr>
            <w:tcW w:w="4614" w:type="dxa"/>
          </w:tcPr>
          <w:p w14:paraId="5A3698D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1.79</w:t>
            </w:r>
          </w:p>
        </w:tc>
      </w:tr>
      <w:tr w:rsidR="006B3C72" w:rsidRPr="00B22E9B" w14:paraId="40DFD80E" w14:textId="77777777" w:rsidTr="00D57ACC">
        <w:tc>
          <w:tcPr>
            <w:tcW w:w="4613" w:type="dxa"/>
          </w:tcPr>
          <w:p w14:paraId="289856F1"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"SE"</w:t>
            </w:r>
          </w:p>
        </w:tc>
        <w:tc>
          <w:tcPr>
            <w:tcW w:w="4614" w:type="dxa"/>
          </w:tcPr>
          <w:p w14:paraId="774C3024"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91.66</w:t>
            </w:r>
          </w:p>
        </w:tc>
      </w:tr>
      <w:tr w:rsidR="006B3C72" w:rsidRPr="00B22E9B" w14:paraId="1D8C3D83" w14:textId="77777777" w:rsidTr="00D57ACC">
        <w:tc>
          <w:tcPr>
            <w:tcW w:w="4613" w:type="dxa"/>
          </w:tcPr>
          <w:p w14:paraId="6670580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"L95SE"</w:t>
            </w:r>
          </w:p>
        </w:tc>
        <w:tc>
          <w:tcPr>
            <w:tcW w:w="4614" w:type="dxa"/>
          </w:tcPr>
          <w:p w14:paraId="7EEE785B"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443.9</w:t>
            </w:r>
          </w:p>
        </w:tc>
      </w:tr>
      <w:tr w:rsidR="006B3C72" w:rsidRPr="00B22E9B" w14:paraId="45A78BE2" w14:textId="77777777" w:rsidTr="00D57ACC">
        <w:tc>
          <w:tcPr>
            <w:tcW w:w="4613" w:type="dxa"/>
          </w:tcPr>
          <w:p w14:paraId="28208735"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"U95SE"</w:t>
            </w:r>
          </w:p>
        </w:tc>
        <w:tc>
          <w:tcPr>
            <w:tcW w:w="4614" w:type="dxa"/>
          </w:tcPr>
          <w:p w14:paraId="02EFD413"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803.2</w:t>
            </w:r>
          </w:p>
        </w:tc>
      </w:tr>
      <w:tr w:rsidR="006B3C72" w:rsidRPr="00B22E9B" w14:paraId="64C181A0" w14:textId="77777777" w:rsidTr="00D57ACC">
        <w:tc>
          <w:tcPr>
            <w:tcW w:w="4613" w:type="dxa"/>
          </w:tcPr>
          <w:p w14:paraId="47AE32AC"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"BSMEAN"</w:t>
            </w:r>
          </w:p>
        </w:tc>
        <w:tc>
          <w:tcPr>
            <w:tcW w:w="4614" w:type="dxa"/>
          </w:tcPr>
          <w:p w14:paraId="00DACB9A"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626.06</w:t>
            </w:r>
          </w:p>
        </w:tc>
      </w:tr>
      <w:tr w:rsidR="006B3C72" w:rsidRPr="00B22E9B" w14:paraId="08A0FB19" w14:textId="77777777" w:rsidTr="00D57ACC">
        <w:tc>
          <w:tcPr>
            <w:tcW w:w="4613" w:type="dxa"/>
          </w:tcPr>
          <w:p w14:paraId="6E96B72F"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"L95BS.2.5%"</w:t>
            </w:r>
          </w:p>
        </w:tc>
        <w:tc>
          <w:tcPr>
            <w:tcW w:w="4614" w:type="dxa"/>
          </w:tcPr>
          <w:p w14:paraId="26FE6622"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452.9</w:t>
            </w:r>
          </w:p>
        </w:tc>
      </w:tr>
      <w:tr w:rsidR="006B3C72" w14:paraId="5D9636C4" w14:textId="77777777" w:rsidTr="00D57ACC">
        <w:tc>
          <w:tcPr>
            <w:tcW w:w="4613" w:type="dxa"/>
          </w:tcPr>
          <w:p w14:paraId="22CDB245" w14:textId="77777777" w:rsidR="006B3C72" w:rsidRPr="00B22E9B" w:rsidRDefault="006B3C72" w:rsidP="00D57ACC">
            <w:pPr>
              <w:pStyle w:val="PlainText"/>
              <w:rPr>
                <w:rFonts w:ascii="Courier New" w:hAnsi="Courier New" w:cs="Courier New"/>
              </w:rPr>
            </w:pPr>
            <w:r w:rsidRPr="00B22E9B">
              <w:rPr>
                <w:rFonts w:ascii="Courier New" w:hAnsi="Courier New" w:cs="Courier New"/>
              </w:rPr>
              <w:t>"U95BS.97.5%"</w:t>
            </w:r>
          </w:p>
        </w:tc>
        <w:tc>
          <w:tcPr>
            <w:tcW w:w="4614" w:type="dxa"/>
          </w:tcPr>
          <w:p w14:paraId="483CBFC8" w14:textId="77777777" w:rsidR="006B3C72" w:rsidRDefault="006B3C72" w:rsidP="00D57ACC">
            <w:pPr>
              <w:pStyle w:val="PlainText"/>
              <w:rPr>
                <w:rFonts w:ascii="Courier New" w:hAnsi="Courier New" w:cs="Courier New"/>
              </w:rPr>
            </w:pPr>
            <w:r w:rsidRPr="00B22E9B">
              <w:rPr>
                <w:rFonts w:ascii="Courier New" w:hAnsi="Courier New" w:cs="Courier New"/>
              </w:rPr>
              <w:t>810.97</w:t>
            </w:r>
          </w:p>
        </w:tc>
      </w:tr>
    </w:tbl>
    <w:p w14:paraId="47F85F33" w14:textId="77777777" w:rsidR="006B3C72" w:rsidRDefault="006B3C72" w:rsidP="00EE1309">
      <w:pPr>
        <w:rPr>
          <w:rFonts w:cstheme="minorHAnsi"/>
        </w:rPr>
      </w:pPr>
    </w:p>
    <w:p w14:paraId="1C2CA708" w14:textId="1F0C0B78" w:rsidR="006B3C72" w:rsidRDefault="006B3C72" w:rsidP="006B3C72">
      <w:pPr>
        <w:rPr>
          <w:rFonts w:cstheme="minorHAnsi"/>
        </w:rPr>
      </w:pPr>
      <w:r>
        <w:rPr>
          <w:rFonts w:cstheme="minorHAnsi"/>
        </w:rPr>
        <w:lastRenderedPageBreak/>
        <w:t xml:space="preserve">Table 3. Summary stats of live spat counts from Hotel Bar in </w:t>
      </w:r>
      <w:r w:rsidR="008747BB">
        <w:rPr>
          <w:rFonts w:cstheme="minorHAnsi"/>
        </w:rPr>
        <w:t>P</w:t>
      </w:r>
      <w:r>
        <w:rPr>
          <w:rFonts w:cstheme="minorHAnsi"/>
        </w:rPr>
        <w:t>eriod 9.</w:t>
      </w:r>
    </w:p>
    <w:tbl>
      <w:tblPr>
        <w:tblStyle w:val="TableGrid"/>
        <w:tblW w:w="0" w:type="auto"/>
        <w:tblLook w:val="04A0" w:firstRow="1" w:lastRow="0" w:firstColumn="1" w:lastColumn="0" w:noHBand="0" w:noVBand="1"/>
      </w:tblPr>
      <w:tblGrid>
        <w:gridCol w:w="4613"/>
        <w:gridCol w:w="4614"/>
      </w:tblGrid>
      <w:tr w:rsidR="006B3C72" w:rsidRPr="00F3579C" w14:paraId="399BF3C7" w14:textId="77777777" w:rsidTr="00D57ACC">
        <w:tc>
          <w:tcPr>
            <w:tcW w:w="4613" w:type="dxa"/>
          </w:tcPr>
          <w:p w14:paraId="1B4A9A6F"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"Mean"</w:t>
            </w:r>
          </w:p>
        </w:tc>
        <w:tc>
          <w:tcPr>
            <w:tcW w:w="4614" w:type="dxa"/>
          </w:tcPr>
          <w:p w14:paraId="18135B22"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1.41</w:t>
            </w:r>
          </w:p>
        </w:tc>
      </w:tr>
      <w:tr w:rsidR="006B3C72" w:rsidRPr="00F3579C" w14:paraId="502E7543" w14:textId="77777777" w:rsidTr="00D57ACC">
        <w:tc>
          <w:tcPr>
            <w:tcW w:w="4613" w:type="dxa"/>
          </w:tcPr>
          <w:p w14:paraId="2EE3FDA0"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"Median"</w:t>
            </w:r>
          </w:p>
        </w:tc>
        <w:tc>
          <w:tcPr>
            <w:tcW w:w="4614" w:type="dxa"/>
          </w:tcPr>
          <w:p w14:paraId="7B859EEA"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w:t>
            </w:r>
          </w:p>
        </w:tc>
      </w:tr>
      <w:tr w:rsidR="006B3C72" w:rsidRPr="00F3579C" w14:paraId="16400447" w14:textId="77777777" w:rsidTr="00D57ACC">
        <w:tc>
          <w:tcPr>
            <w:tcW w:w="4613" w:type="dxa"/>
          </w:tcPr>
          <w:p w14:paraId="215567BB"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"SD"</w:t>
            </w:r>
          </w:p>
        </w:tc>
        <w:tc>
          <w:tcPr>
            <w:tcW w:w="4614" w:type="dxa"/>
          </w:tcPr>
          <w:p w14:paraId="647922FC"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2.62</w:t>
            </w:r>
          </w:p>
        </w:tc>
      </w:tr>
      <w:tr w:rsidR="006B3C72" w:rsidRPr="00F3579C" w14:paraId="00914B6A" w14:textId="77777777" w:rsidTr="00D57ACC">
        <w:tc>
          <w:tcPr>
            <w:tcW w:w="4613" w:type="dxa"/>
          </w:tcPr>
          <w:p w14:paraId="30F0CC65"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w:t>
            </w:r>
            <w:proofErr w:type="spellStart"/>
            <w:r w:rsidRPr="00F3579C">
              <w:rPr>
                <w:rFonts w:ascii="Courier New" w:hAnsi="Courier New" w:cs="Courier New"/>
              </w:rPr>
              <w:t>Var</w:t>
            </w:r>
            <w:proofErr w:type="spellEnd"/>
            <w:r w:rsidRPr="00F3579C">
              <w:rPr>
                <w:rFonts w:ascii="Courier New" w:hAnsi="Courier New" w:cs="Courier New"/>
              </w:rPr>
              <w:t>"</w:t>
            </w:r>
          </w:p>
        </w:tc>
        <w:tc>
          <w:tcPr>
            <w:tcW w:w="4614" w:type="dxa"/>
          </w:tcPr>
          <w:p w14:paraId="20DE05C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6.86</w:t>
            </w:r>
          </w:p>
        </w:tc>
      </w:tr>
      <w:tr w:rsidR="006B3C72" w:rsidRPr="00F3579C" w14:paraId="6D72C6F1" w14:textId="77777777" w:rsidTr="00D57ACC">
        <w:tc>
          <w:tcPr>
            <w:tcW w:w="4613" w:type="dxa"/>
          </w:tcPr>
          <w:p w14:paraId="6106CEF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"CV"</w:t>
            </w:r>
          </w:p>
        </w:tc>
        <w:tc>
          <w:tcPr>
            <w:tcW w:w="4614" w:type="dxa"/>
          </w:tcPr>
          <w:p w14:paraId="5D3FA391"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1.86</w:t>
            </w:r>
          </w:p>
        </w:tc>
      </w:tr>
      <w:tr w:rsidR="006B3C72" w:rsidRPr="00F3579C" w14:paraId="4D0A18AE" w14:textId="77777777" w:rsidTr="00D57ACC">
        <w:tc>
          <w:tcPr>
            <w:tcW w:w="4613" w:type="dxa"/>
          </w:tcPr>
          <w:p w14:paraId="6747008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"SE"</w:t>
            </w:r>
          </w:p>
        </w:tc>
        <w:tc>
          <w:tcPr>
            <w:tcW w:w="4614" w:type="dxa"/>
          </w:tcPr>
          <w:p w14:paraId="29EB904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0.21</w:t>
            </w:r>
          </w:p>
        </w:tc>
      </w:tr>
      <w:tr w:rsidR="006B3C72" w:rsidRPr="00F3579C" w14:paraId="3FA73615" w14:textId="77777777" w:rsidTr="00D57ACC">
        <w:tc>
          <w:tcPr>
            <w:tcW w:w="4613" w:type="dxa"/>
          </w:tcPr>
          <w:p w14:paraId="1761A9D9"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"L95SE"</w:t>
            </w:r>
          </w:p>
        </w:tc>
        <w:tc>
          <w:tcPr>
            <w:tcW w:w="4614" w:type="dxa"/>
          </w:tcPr>
          <w:p w14:paraId="18BDAD1F"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0.99</w:t>
            </w:r>
          </w:p>
        </w:tc>
      </w:tr>
      <w:tr w:rsidR="006B3C72" w:rsidRPr="00F3579C" w14:paraId="4D5E080D" w14:textId="77777777" w:rsidTr="00D57ACC">
        <w:tc>
          <w:tcPr>
            <w:tcW w:w="4613" w:type="dxa"/>
          </w:tcPr>
          <w:p w14:paraId="0CD2A9D6"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"U95SE"</w:t>
            </w:r>
          </w:p>
        </w:tc>
        <w:tc>
          <w:tcPr>
            <w:tcW w:w="4614" w:type="dxa"/>
          </w:tcPr>
          <w:p w14:paraId="08CA20EE"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1.83</w:t>
            </w:r>
          </w:p>
        </w:tc>
      </w:tr>
      <w:tr w:rsidR="006B3C72" w:rsidRPr="00F3579C" w14:paraId="1174FCAA" w14:textId="77777777" w:rsidTr="00D57ACC">
        <w:tc>
          <w:tcPr>
            <w:tcW w:w="4613" w:type="dxa"/>
          </w:tcPr>
          <w:p w14:paraId="2B67C067"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"BSMEAN"</w:t>
            </w:r>
          </w:p>
        </w:tc>
        <w:tc>
          <w:tcPr>
            <w:tcW w:w="4614" w:type="dxa"/>
          </w:tcPr>
          <w:p w14:paraId="464CF58D"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1.4</w:t>
            </w:r>
          </w:p>
        </w:tc>
      </w:tr>
      <w:tr w:rsidR="006B3C72" w:rsidRPr="00F3579C" w14:paraId="2DF52989" w14:textId="77777777" w:rsidTr="00D57ACC">
        <w:tc>
          <w:tcPr>
            <w:tcW w:w="4613" w:type="dxa"/>
          </w:tcPr>
          <w:p w14:paraId="500DC273"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"L95BS.2.5%"</w:t>
            </w:r>
          </w:p>
        </w:tc>
        <w:tc>
          <w:tcPr>
            <w:tcW w:w="4614" w:type="dxa"/>
          </w:tcPr>
          <w:p w14:paraId="3AE99490"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1</w:t>
            </w:r>
          </w:p>
        </w:tc>
      </w:tr>
      <w:tr w:rsidR="006B3C72" w14:paraId="7A02A70A" w14:textId="77777777" w:rsidTr="00D57ACC">
        <w:tc>
          <w:tcPr>
            <w:tcW w:w="4613" w:type="dxa"/>
          </w:tcPr>
          <w:p w14:paraId="314742B7" w14:textId="77777777" w:rsidR="006B3C72" w:rsidRPr="00F3579C" w:rsidRDefault="006B3C72" w:rsidP="00D57ACC">
            <w:pPr>
              <w:pStyle w:val="PlainText"/>
              <w:rPr>
                <w:rFonts w:ascii="Courier New" w:hAnsi="Courier New" w:cs="Courier New"/>
              </w:rPr>
            </w:pPr>
            <w:r w:rsidRPr="00F3579C">
              <w:rPr>
                <w:rFonts w:ascii="Courier New" w:hAnsi="Courier New" w:cs="Courier New"/>
              </w:rPr>
              <w:t>"U95BS.97.5%"</w:t>
            </w:r>
          </w:p>
        </w:tc>
        <w:tc>
          <w:tcPr>
            <w:tcW w:w="4614" w:type="dxa"/>
          </w:tcPr>
          <w:p w14:paraId="15D72712" w14:textId="77777777" w:rsidR="006B3C72" w:rsidRDefault="006B3C72" w:rsidP="00D57ACC">
            <w:pPr>
              <w:pStyle w:val="PlainText"/>
              <w:rPr>
                <w:rFonts w:ascii="Courier New" w:hAnsi="Courier New" w:cs="Courier New"/>
              </w:rPr>
            </w:pPr>
            <w:r w:rsidRPr="00F3579C">
              <w:rPr>
                <w:rFonts w:ascii="Courier New" w:hAnsi="Courier New" w:cs="Courier New"/>
              </w:rPr>
              <w:t>1.88</w:t>
            </w:r>
          </w:p>
        </w:tc>
      </w:tr>
    </w:tbl>
    <w:p w14:paraId="57AC088A" w14:textId="680D76AB" w:rsidR="006B3C72" w:rsidRDefault="006B3C72" w:rsidP="00EE1309">
      <w:pPr>
        <w:rPr>
          <w:rFonts w:cstheme="minorHAnsi"/>
        </w:rPr>
      </w:pPr>
    </w:p>
    <w:p w14:paraId="678E72B5" w14:textId="7BBA7B60" w:rsidR="006B3C72" w:rsidRDefault="006B3C72" w:rsidP="00EE1309">
      <w:pPr>
        <w:rPr>
          <w:rFonts w:cstheme="minorHAnsi"/>
        </w:rPr>
      </w:pPr>
      <w:r>
        <w:rPr>
          <w:rFonts w:cstheme="minorHAnsi"/>
        </w:rPr>
        <w:t>Table 2 and Table 3 su</w:t>
      </w:r>
      <w:r w:rsidR="008747BB">
        <w:rPr>
          <w:rFonts w:cstheme="minorHAnsi"/>
        </w:rPr>
        <w:t>pport observations from Figures 2 and 3</w:t>
      </w:r>
      <w:r>
        <w:rPr>
          <w:rFonts w:cstheme="minorHAnsi"/>
        </w:rPr>
        <w:t xml:space="preserve"> of large changes over time</w:t>
      </w:r>
      <w:r w:rsidR="00EA5D22">
        <w:rPr>
          <w:rFonts w:cstheme="minorHAnsi"/>
        </w:rPr>
        <w:t xml:space="preserve"> (Period)</w:t>
      </w:r>
      <w:r>
        <w:rPr>
          <w:rFonts w:cstheme="minorHAnsi"/>
        </w:rPr>
        <w:t xml:space="preserve"> in live oyster spat counts.</w:t>
      </w:r>
    </w:p>
    <w:p w14:paraId="452BB9E8" w14:textId="40CD4659" w:rsidR="008747BB" w:rsidRPr="008747BB" w:rsidRDefault="008747BB" w:rsidP="00825CA8">
      <w:pPr>
        <w:spacing w:after="0"/>
        <w:rPr>
          <w:rFonts w:cstheme="minorHAnsi"/>
          <w:i/>
        </w:rPr>
      </w:pPr>
      <w:r w:rsidRPr="008747BB">
        <w:rPr>
          <w:rFonts w:cstheme="minorHAnsi"/>
          <w:i/>
        </w:rPr>
        <w:t xml:space="preserve">Summary of </w:t>
      </w:r>
      <w:proofErr w:type="gramStart"/>
      <w:r w:rsidR="00825CA8">
        <w:rPr>
          <w:rFonts w:cstheme="minorHAnsi"/>
          <w:i/>
        </w:rPr>
        <w:t>cultch</w:t>
      </w:r>
      <w:r w:rsidRPr="008747BB">
        <w:rPr>
          <w:rFonts w:cstheme="minorHAnsi"/>
          <w:i/>
        </w:rPr>
        <w:t xml:space="preserve"> material</w:t>
      </w:r>
      <w:r w:rsidR="00825CA8">
        <w:rPr>
          <w:rFonts w:cstheme="minorHAnsi"/>
          <w:i/>
        </w:rPr>
        <w:t xml:space="preserve"> density treatments</w:t>
      </w:r>
      <w:proofErr w:type="gramEnd"/>
    </w:p>
    <w:p w14:paraId="4ABBF7E4" w14:textId="6362B5C1" w:rsidR="006B3C72" w:rsidRDefault="008747BB" w:rsidP="00825CA8">
      <w:pPr>
        <w:spacing w:after="0"/>
        <w:ind w:firstLine="720"/>
        <w:rPr>
          <w:rFonts w:cstheme="minorHAnsi"/>
        </w:rPr>
      </w:pPr>
      <w:r>
        <w:rPr>
          <w:rFonts w:cstheme="minorHAnsi"/>
        </w:rPr>
        <w:t>FWC personnel and others have described challenges</w:t>
      </w:r>
      <w:r w:rsidR="00825CA8">
        <w:rPr>
          <w:rFonts w:cstheme="minorHAnsi"/>
        </w:rPr>
        <w:t xml:space="preserve"> in this restoration project</w:t>
      </w:r>
      <w:r>
        <w:rPr>
          <w:rFonts w:cstheme="minorHAnsi"/>
        </w:rPr>
        <w:t xml:space="preserve"> with adding cultch material in a way that allowed the treatment densities to be distinct.  Based on emails and discussion it appears that the density of shell material in the field may not have matched the original experimental design.  To see if there were differences </w:t>
      </w:r>
      <w:proofErr w:type="gramStart"/>
      <w:r>
        <w:rPr>
          <w:rFonts w:cstheme="minorHAnsi"/>
        </w:rPr>
        <w:t>in the amount of cultch</w:t>
      </w:r>
      <w:proofErr w:type="gramEnd"/>
      <w:r>
        <w:rPr>
          <w:rFonts w:cstheme="minorHAnsi"/>
        </w:rPr>
        <w:t xml:space="preserve"> material at the different Stations, </w:t>
      </w:r>
      <w:r w:rsidR="006B3C72">
        <w:rPr>
          <w:rFonts w:cstheme="minorHAnsi"/>
        </w:rPr>
        <w:t>I plotted the “total weight” (</w:t>
      </w:r>
      <w:r w:rsidR="00D57ACC">
        <w:rPr>
          <w:rFonts w:cstheme="minorHAnsi"/>
        </w:rPr>
        <w:t>y-axis</w:t>
      </w:r>
      <w:r w:rsidR="006B3C72">
        <w:rPr>
          <w:rFonts w:cstheme="minorHAnsi"/>
        </w:rPr>
        <w:t>) by period</w:t>
      </w:r>
      <w:r>
        <w:rPr>
          <w:rFonts w:cstheme="minorHAnsi"/>
        </w:rPr>
        <w:t xml:space="preserve"> (x-axis)</w:t>
      </w:r>
      <w:r w:rsidR="006B3C72">
        <w:rPr>
          <w:rFonts w:cstheme="minorHAnsi"/>
        </w:rPr>
        <w:t xml:space="preserve"> for each Station (panel of </w:t>
      </w:r>
      <w:r w:rsidR="00D57ACC">
        <w:rPr>
          <w:rFonts w:cstheme="minorHAnsi"/>
        </w:rPr>
        <w:t xml:space="preserve">the </w:t>
      </w:r>
      <w:r w:rsidR="006B3C72">
        <w:rPr>
          <w:rFonts w:cstheme="minorHAnsi"/>
        </w:rPr>
        <w:t xml:space="preserve">graph) </w:t>
      </w:r>
      <w:r>
        <w:rPr>
          <w:rFonts w:cstheme="minorHAnsi"/>
        </w:rPr>
        <w:t>to see if the shell material persisted at the site</w:t>
      </w:r>
      <w:r w:rsidR="006B3C72">
        <w:rPr>
          <w:rFonts w:cstheme="minorHAnsi"/>
        </w:rPr>
        <w:t>.</w:t>
      </w:r>
    </w:p>
    <w:p w14:paraId="30DCDF24" w14:textId="3ED9B08A" w:rsidR="006B3C72" w:rsidRDefault="006B3C72" w:rsidP="00EE1309">
      <w:pPr>
        <w:rPr>
          <w:rFonts w:cstheme="minorHAnsi"/>
        </w:rPr>
      </w:pPr>
      <w:r>
        <w:rPr>
          <w:rFonts w:cstheme="minorHAnsi"/>
          <w:noProof/>
        </w:rPr>
        <w:drawing>
          <wp:inline distT="0" distB="0" distL="0" distR="0" wp14:anchorId="389C48C9" wp14:editId="5B593815">
            <wp:extent cx="4100775" cy="3176786"/>
            <wp:effectExtent l="0" t="0" r="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png"/>
                    <pic:cNvPicPr/>
                  </pic:nvPicPr>
                  <pic:blipFill>
                    <a:blip r:embed="rId8">
                      <a:extLst>
                        <a:ext uri="{28A0092B-C50C-407E-A947-70E740481C1C}">
                          <a14:useLocalDpi xmlns:a14="http://schemas.microsoft.com/office/drawing/2010/main" val="0"/>
                        </a:ext>
                      </a:extLst>
                    </a:blip>
                    <a:stretch>
                      <a:fillRect/>
                    </a:stretch>
                  </pic:blipFill>
                  <pic:spPr>
                    <a:xfrm>
                      <a:off x="0" y="0"/>
                      <a:ext cx="4105367" cy="3180344"/>
                    </a:xfrm>
                    <a:prstGeom prst="rect">
                      <a:avLst/>
                    </a:prstGeom>
                  </pic:spPr>
                </pic:pic>
              </a:graphicData>
            </a:graphic>
          </wp:inline>
        </w:drawing>
      </w:r>
    </w:p>
    <w:p w14:paraId="0EE91E3B" w14:textId="20993197" w:rsidR="006B3C72" w:rsidRPr="006B3C72" w:rsidRDefault="009271FD" w:rsidP="006B3C72">
      <w:pPr>
        <w:rPr>
          <w:rFonts w:cstheme="minorHAnsi"/>
          <w:i/>
          <w:iCs/>
        </w:rPr>
      </w:pPr>
      <w:r>
        <w:rPr>
          <w:rFonts w:cstheme="minorHAnsi"/>
          <w:i/>
          <w:iCs/>
        </w:rPr>
        <w:t>Figure 4</w:t>
      </w:r>
      <w:r w:rsidR="006B3C72" w:rsidRPr="006B3C72">
        <w:rPr>
          <w:rFonts w:cstheme="minorHAnsi"/>
          <w:i/>
          <w:iCs/>
        </w:rPr>
        <w:t xml:space="preserve">.  </w:t>
      </w:r>
      <w:r w:rsidR="00C15067">
        <w:rPr>
          <w:rFonts w:cstheme="minorHAnsi"/>
          <w:i/>
          <w:iCs/>
        </w:rPr>
        <w:t>The total</w:t>
      </w:r>
      <w:r w:rsidR="006B3C72" w:rsidRPr="006B3C72">
        <w:rPr>
          <w:rFonts w:cstheme="minorHAnsi"/>
          <w:i/>
          <w:iCs/>
        </w:rPr>
        <w:t xml:space="preserve"> weight (</w:t>
      </w:r>
      <w:r w:rsidR="00C15067">
        <w:rPr>
          <w:rFonts w:cstheme="minorHAnsi"/>
          <w:i/>
          <w:iCs/>
        </w:rPr>
        <w:t>y-axis</w:t>
      </w:r>
      <w:r w:rsidR="006B3C72" w:rsidRPr="006B3C72">
        <w:rPr>
          <w:rFonts w:cstheme="minorHAnsi"/>
          <w:i/>
          <w:iCs/>
        </w:rPr>
        <w:t>) of material (live and dead cultch</w:t>
      </w:r>
      <w:r w:rsidR="00D57ACC">
        <w:rPr>
          <w:rFonts w:cstheme="minorHAnsi"/>
          <w:i/>
          <w:iCs/>
        </w:rPr>
        <w:t>,</w:t>
      </w:r>
      <w:r w:rsidR="006B3C72" w:rsidRPr="006B3C72">
        <w:rPr>
          <w:rFonts w:cstheme="minorHAnsi"/>
          <w:i/>
          <w:iCs/>
        </w:rPr>
        <w:t xml:space="preserve"> I am assuming) from each quadrat by period for each Station (panel of </w:t>
      </w:r>
      <w:r w:rsidR="00C15067">
        <w:rPr>
          <w:rFonts w:cstheme="minorHAnsi"/>
          <w:i/>
          <w:iCs/>
        </w:rPr>
        <w:t xml:space="preserve">the </w:t>
      </w:r>
      <w:r w:rsidR="006B3C72" w:rsidRPr="006B3C72">
        <w:rPr>
          <w:rFonts w:cstheme="minorHAnsi"/>
          <w:i/>
          <w:iCs/>
        </w:rPr>
        <w:t>graph) and period (</w:t>
      </w:r>
      <w:r w:rsidR="00C15067">
        <w:rPr>
          <w:rFonts w:cstheme="minorHAnsi"/>
          <w:i/>
          <w:iCs/>
        </w:rPr>
        <w:t>x-axis</w:t>
      </w:r>
      <w:r w:rsidR="006B3C72" w:rsidRPr="006B3C72">
        <w:rPr>
          <w:rFonts w:cstheme="minorHAnsi"/>
          <w:i/>
          <w:iCs/>
        </w:rPr>
        <w:t>).  The red dot is the mean value.</w:t>
      </w:r>
    </w:p>
    <w:p w14:paraId="266AFB88" w14:textId="23EB8FFD" w:rsidR="006B3C72" w:rsidRDefault="009271FD" w:rsidP="009271FD">
      <w:pPr>
        <w:ind w:firstLine="720"/>
        <w:rPr>
          <w:rFonts w:cstheme="minorHAnsi"/>
        </w:rPr>
      </w:pPr>
      <w:r>
        <w:rPr>
          <w:rFonts w:cstheme="minorHAnsi"/>
        </w:rPr>
        <w:t>Figure 4</w:t>
      </w:r>
      <w:r w:rsidR="006B3C72">
        <w:rPr>
          <w:rFonts w:cstheme="minorHAnsi"/>
        </w:rPr>
        <w:t xml:space="preserve"> suggests the amount of material (weight) declined over time.</w:t>
      </w:r>
      <w:r w:rsidR="00374428">
        <w:rPr>
          <w:rFonts w:cstheme="minorHAnsi"/>
        </w:rPr>
        <w:t xml:space="preserve">  I then looked to see if these declines were similar across </w:t>
      </w:r>
      <w:r w:rsidR="00B05539">
        <w:rPr>
          <w:rFonts w:cstheme="minorHAnsi"/>
        </w:rPr>
        <w:t>P</w:t>
      </w:r>
      <w:r w:rsidR="00374428">
        <w:rPr>
          <w:rFonts w:cstheme="minorHAnsi"/>
        </w:rPr>
        <w:t xml:space="preserve">eriod and </w:t>
      </w:r>
      <w:r w:rsidR="00B05539">
        <w:rPr>
          <w:rFonts w:cstheme="minorHAnsi"/>
        </w:rPr>
        <w:t>S</w:t>
      </w:r>
      <w:r w:rsidR="00374428">
        <w:rPr>
          <w:rFonts w:cstheme="minorHAnsi"/>
        </w:rPr>
        <w:t>tation.</w:t>
      </w:r>
      <w:r w:rsidR="006B3C72">
        <w:rPr>
          <w:rFonts w:cstheme="minorHAnsi"/>
          <w:noProof/>
        </w:rPr>
        <w:br w:type="page"/>
      </w:r>
    </w:p>
    <w:p w14:paraId="4A15E365" w14:textId="77777777" w:rsidR="00D44128" w:rsidRDefault="00D44128" w:rsidP="00D44128">
      <w:pPr>
        <w:rPr>
          <w:rFonts w:cstheme="minorHAnsi"/>
        </w:rPr>
      </w:pPr>
      <w:r>
        <w:rPr>
          <w:rFonts w:cstheme="minorHAnsi"/>
          <w:noProof/>
        </w:rPr>
        <w:lastRenderedPageBreak/>
        <w:drawing>
          <wp:inline distT="0" distB="0" distL="0" distR="0" wp14:anchorId="395D192D" wp14:editId="439BA28C">
            <wp:extent cx="5943600" cy="4116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6.bmp"/>
                    <pic:cNvPicPr/>
                  </pic:nvPicPr>
                  <pic:blipFill>
                    <a:blip r:embed="rId9">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6D74EB10" w14:textId="27BDEAB2" w:rsidR="00374428" w:rsidRDefault="00D44128" w:rsidP="00D44128">
      <w:pPr>
        <w:rPr>
          <w:rFonts w:cstheme="minorHAnsi"/>
          <w:i/>
          <w:iCs/>
        </w:rPr>
      </w:pPr>
      <w:r w:rsidRPr="006B3C72">
        <w:rPr>
          <w:rFonts w:cstheme="minorHAnsi"/>
          <w:i/>
          <w:iCs/>
        </w:rPr>
        <w:t xml:space="preserve">Figure </w:t>
      </w:r>
      <w:r>
        <w:rPr>
          <w:rFonts w:cstheme="minorHAnsi"/>
          <w:i/>
          <w:iCs/>
        </w:rPr>
        <w:t>5</w:t>
      </w:r>
      <w:r w:rsidRPr="006B3C72">
        <w:rPr>
          <w:rFonts w:cstheme="minorHAnsi"/>
          <w:i/>
          <w:iCs/>
        </w:rPr>
        <w:t xml:space="preserve">.  </w:t>
      </w:r>
      <w:r>
        <w:rPr>
          <w:rFonts w:cstheme="minorHAnsi"/>
          <w:i/>
          <w:iCs/>
        </w:rPr>
        <w:t xml:space="preserve">The </w:t>
      </w:r>
      <w:r w:rsidR="00B05539" w:rsidRPr="00B05539">
        <w:rPr>
          <w:rFonts w:cstheme="minorHAnsi"/>
          <w:i/>
          <w:iCs/>
        </w:rPr>
        <w:t xml:space="preserve">mean </w:t>
      </w:r>
      <w:r w:rsidRPr="00B05539">
        <w:rPr>
          <w:rFonts w:cstheme="minorHAnsi"/>
          <w:i/>
          <w:iCs/>
        </w:rPr>
        <w:t>weight (y-axis) of material</w:t>
      </w:r>
      <w:r w:rsidR="00B05539" w:rsidRPr="00B05539">
        <w:rPr>
          <w:rFonts w:cstheme="minorHAnsi"/>
          <w:i/>
          <w:iCs/>
        </w:rPr>
        <w:t xml:space="preserve"> taken from quadrats at each Station (color</w:t>
      </w:r>
      <w:r w:rsidR="009271FD">
        <w:rPr>
          <w:rFonts w:cstheme="minorHAnsi"/>
          <w:i/>
          <w:iCs/>
        </w:rPr>
        <w:t xml:space="preserve"> dots</w:t>
      </w:r>
      <w:r w:rsidR="00B05539" w:rsidRPr="00B05539">
        <w:rPr>
          <w:rFonts w:cstheme="minorHAnsi"/>
          <w:i/>
          <w:iCs/>
        </w:rPr>
        <w:t>) and Period (x-axis</w:t>
      </w:r>
      <w:r w:rsidR="009271FD">
        <w:rPr>
          <w:rFonts w:cstheme="minorHAnsi"/>
          <w:i/>
          <w:iCs/>
        </w:rPr>
        <w:t xml:space="preserve">; </w:t>
      </w:r>
      <w:r w:rsidR="00B05539" w:rsidRPr="00B05539">
        <w:rPr>
          <w:rFonts w:cstheme="minorHAnsi"/>
          <w:i/>
          <w:iCs/>
        </w:rPr>
        <w:t>number of quadrats in Table 1</w:t>
      </w:r>
      <w:r w:rsidRPr="00B05539">
        <w:rPr>
          <w:rFonts w:cstheme="minorHAnsi"/>
          <w:i/>
          <w:iCs/>
        </w:rPr>
        <w:t>)</w:t>
      </w:r>
      <w:r w:rsidR="00B05539" w:rsidRPr="00B05539">
        <w:rPr>
          <w:rFonts w:cstheme="minorHAnsi"/>
          <w:i/>
          <w:iCs/>
        </w:rPr>
        <w:t>.</w:t>
      </w:r>
    </w:p>
    <w:p w14:paraId="153D823D" w14:textId="585F9C39" w:rsidR="00374428" w:rsidRDefault="00B05539" w:rsidP="009271FD">
      <w:pPr>
        <w:ind w:firstLine="720"/>
        <w:rPr>
          <w:rFonts w:cstheme="minorHAnsi"/>
          <w:noProof/>
        </w:rPr>
      </w:pPr>
      <w:r>
        <w:rPr>
          <w:rFonts w:cstheme="minorHAnsi"/>
          <w:noProof/>
        </w:rPr>
        <w:t>The</w:t>
      </w:r>
      <w:r w:rsidR="00374428">
        <w:rPr>
          <w:rFonts w:cstheme="minorHAnsi"/>
          <w:noProof/>
        </w:rPr>
        <w:t xml:space="preserve"> counts of live spat by period and station</w:t>
      </w:r>
      <w:r>
        <w:rPr>
          <w:rFonts w:cstheme="minorHAnsi"/>
          <w:noProof/>
        </w:rPr>
        <w:t xml:space="preserve"> declined primarily </w:t>
      </w:r>
      <w:r w:rsidR="00374428">
        <w:rPr>
          <w:rFonts w:cstheme="minorHAnsi"/>
          <w:noProof/>
        </w:rPr>
        <w:t>between period 2 (winter 2015/2016) and 3 (</w:t>
      </w:r>
      <w:r>
        <w:rPr>
          <w:rFonts w:cstheme="minorHAnsi"/>
          <w:noProof/>
        </w:rPr>
        <w:t xml:space="preserve">spring/summer 2016) but the mean weight of the material </w:t>
      </w:r>
      <w:r w:rsidR="009271FD">
        <w:rPr>
          <w:rFonts w:cstheme="minorHAnsi"/>
          <w:noProof/>
        </w:rPr>
        <w:t>does not appear to have declined at the same rapid rate</w:t>
      </w:r>
      <w:r>
        <w:rPr>
          <w:rFonts w:cstheme="minorHAnsi"/>
          <w:noProof/>
        </w:rPr>
        <w:t>.  This change in mean weight over time by station could be analyzed formally</w:t>
      </w:r>
      <w:r w:rsidR="009271FD">
        <w:rPr>
          <w:rFonts w:cstheme="minorHAnsi"/>
          <w:noProof/>
        </w:rPr>
        <w:t>, but Figure 5 suggests that cultch material did persist across all periods with higher biomass of cultch material at the higher cultch density locations – but critically oyster spat did not persist on the cultch material in the later periods at cultch densities that did support live oyster spat in perio</w:t>
      </w:r>
      <w:r w:rsidR="00084F24">
        <w:rPr>
          <w:rFonts w:cstheme="minorHAnsi"/>
          <w:noProof/>
        </w:rPr>
        <w:t>d 2.  This is a key observation and is supported in Figure 6 below.  Here I have plotted the mean cultch weight (x-axis and live oyster spat counts on y-axis (limiting the y axis to 30,000 spat to make the plot more readable, which eliminated one data point), each color represents a different Station, and the plots are individual Periods of time.  If you examined the weight values for example between 2.5 and 5.0 in each panel, you see that there were observations of this biomass of cultch (or more) in every period, but the number of live oyster spat produced for this level of cutch material declined.  This is interesting because in Period 2 (first period) the cultch biomass of 2.5-5.0 appears to have produced the largest number of live oyster spat per cultch biomass and this return seems to have occurred in every Period.  This again suggests if this level of biomass of cultch material persisted, why did the production of live oyster spat decline?</w:t>
      </w:r>
    </w:p>
    <w:p w14:paraId="0FC7D116" w14:textId="7FACE0C7" w:rsidR="00084F24" w:rsidRDefault="00084F24" w:rsidP="009271FD">
      <w:pPr>
        <w:ind w:firstLine="720"/>
        <w:rPr>
          <w:rFonts w:cstheme="minorHAnsi"/>
          <w:noProof/>
        </w:rPr>
      </w:pPr>
    </w:p>
    <w:p w14:paraId="7E9A5E65" w14:textId="77777777" w:rsidR="00084F24" w:rsidRDefault="00084F24" w:rsidP="009271FD">
      <w:pPr>
        <w:ind w:firstLine="720"/>
        <w:rPr>
          <w:rFonts w:cstheme="minorHAnsi"/>
          <w:noProof/>
        </w:rPr>
      </w:pPr>
    </w:p>
    <w:p w14:paraId="21D0EDBB" w14:textId="77777777" w:rsidR="00084F24" w:rsidRDefault="00084F24" w:rsidP="009271FD">
      <w:pPr>
        <w:ind w:firstLine="720"/>
        <w:rPr>
          <w:rFonts w:cstheme="minorHAnsi"/>
          <w:noProof/>
        </w:rPr>
      </w:pPr>
    </w:p>
    <w:p w14:paraId="26381D71" w14:textId="03244753" w:rsidR="00084F24" w:rsidRDefault="00084F24" w:rsidP="00084F24">
      <w:pPr>
        <w:rPr>
          <w:rFonts w:cstheme="minorHAnsi"/>
          <w:noProof/>
        </w:rPr>
      </w:pPr>
      <w:r>
        <w:rPr>
          <w:rFonts w:cstheme="minorHAnsi"/>
          <w:noProof/>
        </w:rPr>
        <w:drawing>
          <wp:inline distT="0" distB="0" distL="0" distR="0" wp14:anchorId="4D2F3AE2" wp14:editId="7FE283F1">
            <wp:extent cx="5943600" cy="3291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at and weigh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26DEE69A" w14:textId="5A9762C3" w:rsidR="00084F24" w:rsidRDefault="00084F24" w:rsidP="00374428">
      <w:pPr>
        <w:rPr>
          <w:rFonts w:cstheme="minorHAnsi"/>
          <w:i/>
          <w:noProof/>
        </w:rPr>
      </w:pPr>
      <w:r>
        <w:rPr>
          <w:rFonts w:cstheme="minorHAnsi"/>
          <w:i/>
          <w:noProof/>
        </w:rPr>
        <w:t>Figure 6.  Mean weight of oyster cultch material (x-axis) and counts of live oyster spat (y-axis; limited to 30,000 reducing one data point) for each Station (colored dots) and Period (panels).</w:t>
      </w:r>
    </w:p>
    <w:p w14:paraId="258DBB20" w14:textId="673CE9B6" w:rsidR="00B05539" w:rsidRDefault="00B05539" w:rsidP="00374428">
      <w:pPr>
        <w:rPr>
          <w:rFonts w:cstheme="minorHAnsi"/>
          <w:noProof/>
        </w:rPr>
      </w:pPr>
      <w:r>
        <w:rPr>
          <w:rFonts w:cstheme="minorHAnsi"/>
          <w:i/>
          <w:noProof/>
        </w:rPr>
        <w:t>Summary of observations from examining graphs</w:t>
      </w:r>
      <w:r w:rsidR="001A2005">
        <w:rPr>
          <w:rFonts w:cstheme="minorHAnsi"/>
          <w:i/>
          <w:noProof/>
        </w:rPr>
        <w:t xml:space="preserve"> of live oyster counts and cultch biomass</w:t>
      </w:r>
    </w:p>
    <w:p w14:paraId="163DE4FD" w14:textId="6E891ABC" w:rsidR="001A2005" w:rsidRPr="001A2005" w:rsidRDefault="00B05539" w:rsidP="00201429">
      <w:pPr>
        <w:ind w:firstLine="720"/>
        <w:rPr>
          <w:rFonts w:cstheme="minorHAnsi"/>
          <w:noProof/>
        </w:rPr>
      </w:pPr>
      <w:r>
        <w:rPr>
          <w:rFonts w:cstheme="minorHAnsi"/>
          <w:noProof/>
        </w:rPr>
        <w:t>My review of these graphs of data and simple summary statistics suggest that it will be very difficult to assess whether there is a relationship between cultch density and live oyster counts because of the large declines in live oyster counts between the first two sampling periods (periods 2 and 3).  It appears the cultch material did perisist in higher biomass at the higher density sites, but this materi</w:t>
      </w:r>
      <w:r w:rsidR="001A2005">
        <w:rPr>
          <w:rFonts w:cstheme="minorHAnsi"/>
          <w:noProof/>
        </w:rPr>
        <w:t>al also declined over time.</w:t>
      </w:r>
      <w:r w:rsidR="00201429">
        <w:rPr>
          <w:rFonts w:cstheme="minorHAnsi"/>
          <w:noProof/>
        </w:rPr>
        <w:t xml:space="preserve">  Most importantly it appears that for a given biomass of cultch material, the production of live oyster spat declined over time, even if the environmental conditions from a river discharge and salinity perspective from one long-term monitoring location appear favorable for survival.  This suggests that spat survival, colonization, substrate suitability, or other factors may have changed over just a few months.</w:t>
      </w:r>
    </w:p>
    <w:p w14:paraId="609D930A" w14:textId="396ABD26" w:rsidR="007910E5" w:rsidRPr="00B017EA" w:rsidRDefault="007910E5" w:rsidP="00D44128">
      <w:pPr>
        <w:rPr>
          <w:rFonts w:cstheme="minorHAnsi"/>
          <w:i/>
        </w:rPr>
      </w:pPr>
      <w:r w:rsidRPr="00B017EA">
        <w:rPr>
          <w:rFonts w:cstheme="minorHAnsi"/>
          <w:i/>
        </w:rPr>
        <w:br w:type="page"/>
      </w:r>
    </w:p>
    <w:p w14:paraId="12DA0841" w14:textId="24AA8ABC" w:rsidR="001A2005" w:rsidRPr="001A2005" w:rsidRDefault="001A2005" w:rsidP="00EE1309">
      <w:pPr>
        <w:rPr>
          <w:rFonts w:cstheme="minorHAnsi"/>
          <w:i/>
        </w:rPr>
      </w:pPr>
      <w:r>
        <w:rPr>
          <w:rFonts w:cstheme="minorHAnsi"/>
          <w:i/>
        </w:rPr>
        <w:lastRenderedPageBreak/>
        <w:t>Using GLMs to assess relationships between live oyster counts, cultch density, time, oyster drills, and sampling station</w:t>
      </w:r>
    </w:p>
    <w:p w14:paraId="1AACFD81" w14:textId="781AC51A" w:rsidR="006B3C72" w:rsidRDefault="00B05539" w:rsidP="00201429">
      <w:pPr>
        <w:ind w:firstLine="720"/>
        <w:rPr>
          <w:rFonts w:cstheme="minorHAnsi"/>
        </w:rPr>
      </w:pPr>
      <w:r>
        <w:rPr>
          <w:rFonts w:cstheme="minorHAnsi"/>
        </w:rPr>
        <w:t xml:space="preserve">One of </w:t>
      </w:r>
      <w:r w:rsidR="001A2005">
        <w:rPr>
          <w:rFonts w:cstheme="minorHAnsi"/>
        </w:rPr>
        <w:t>the original motivations of these</w:t>
      </w:r>
      <w:r>
        <w:rPr>
          <w:rFonts w:cstheme="minorHAnsi"/>
        </w:rPr>
        <w:t xml:space="preserve"> analyses was to assess whether there are relationships between the number of live oysters and cultch density.   Th</w:t>
      </w:r>
      <w:r w:rsidR="001A2005">
        <w:rPr>
          <w:rFonts w:cstheme="minorHAnsi"/>
        </w:rPr>
        <w:t>ese</w:t>
      </w:r>
      <w:r>
        <w:rPr>
          <w:rFonts w:cstheme="minorHAnsi"/>
        </w:rPr>
        <w:t xml:space="preserve"> analyses would be useful to inform the amount of cultch material (density) that would support the most number of live oyster spat for planned cultch efforts during 2021.  To assess this, </w:t>
      </w:r>
      <w:r w:rsidR="006B3C72">
        <w:rPr>
          <w:rFonts w:cstheme="minorHAnsi"/>
        </w:rPr>
        <w:t xml:space="preserve">I fit </w:t>
      </w:r>
      <w:r w:rsidR="00D57ACC">
        <w:rPr>
          <w:rFonts w:cstheme="minorHAnsi"/>
        </w:rPr>
        <w:t>nine</w:t>
      </w:r>
      <w:r w:rsidR="006B3C72">
        <w:rPr>
          <w:rFonts w:cstheme="minorHAnsi"/>
        </w:rPr>
        <w:t xml:space="preserve"> different GLM models to these data</w:t>
      </w:r>
      <w:r w:rsidR="001A2005">
        <w:rPr>
          <w:rFonts w:cstheme="minorHAnsi"/>
        </w:rPr>
        <w:t xml:space="preserve"> with each model representing different hypotheses of how specific factors including cultch biomass, cultch volume (treatment density), mean counts of oyster drills</w:t>
      </w:r>
      <w:r w:rsidR="00A40302">
        <w:rPr>
          <w:rFonts w:cstheme="minorHAnsi"/>
        </w:rPr>
        <w:t xml:space="preserve"> (only available beginning in Period 5, after live spat counts had declined)</w:t>
      </w:r>
      <w:r w:rsidR="001A2005">
        <w:rPr>
          <w:rFonts w:cstheme="minorHAnsi"/>
        </w:rPr>
        <w:t>, year and sampling station all influence the observed counts of live oyster spat.  For all analyses, I assumed the data follow a</w:t>
      </w:r>
      <w:r w:rsidR="006B3C72">
        <w:rPr>
          <w:rFonts w:cstheme="minorHAnsi"/>
        </w:rPr>
        <w:t xml:space="preserve"> negative binomial distribution</w:t>
      </w:r>
      <w:r w:rsidR="001A2005">
        <w:rPr>
          <w:rFonts w:cstheme="minorHAnsi"/>
        </w:rPr>
        <w:t xml:space="preserve"> because of the dispersion in the count data (variance larger than mean)</w:t>
      </w:r>
      <w:r w:rsidR="006B3C72">
        <w:rPr>
          <w:rFonts w:cstheme="minorHAnsi"/>
        </w:rPr>
        <w:t>.    Models compared were</w:t>
      </w:r>
    </w:p>
    <w:p w14:paraId="6A651191" w14:textId="55E4A559" w:rsidR="00C15067" w:rsidRPr="00C15067" w:rsidRDefault="001A2005" w:rsidP="00EE1309">
      <w:pPr>
        <w:rPr>
          <w:rFonts w:cstheme="minorHAnsi"/>
          <w:sz w:val="20"/>
          <w:szCs w:val="20"/>
        </w:rPr>
      </w:pPr>
      <w:r>
        <w:rPr>
          <w:rFonts w:cstheme="minorHAnsi"/>
          <w:sz w:val="20"/>
          <w:szCs w:val="20"/>
        </w:rPr>
        <w:t xml:space="preserve">Table 5. List of competing models fit to the FWC data extracted from R code.  Period = period of time, </w:t>
      </w:r>
      <w:proofErr w:type="spellStart"/>
      <w:r>
        <w:rPr>
          <w:rFonts w:cstheme="minorHAnsi"/>
          <w:sz w:val="20"/>
          <w:szCs w:val="20"/>
        </w:rPr>
        <w:t>StationName</w:t>
      </w:r>
      <w:proofErr w:type="spellEnd"/>
      <w:r>
        <w:rPr>
          <w:rFonts w:cstheme="minorHAnsi"/>
          <w:sz w:val="20"/>
          <w:szCs w:val="20"/>
        </w:rPr>
        <w:t xml:space="preserve"> = sampling station, Cultch = density of cultch treatment, Drills = mean number of oyster drills from all quadrats at a location in a given period, Season = winter (odd Periods) or summer (even Periods).</w:t>
      </w:r>
      <w:r w:rsidR="00A40302">
        <w:rPr>
          <w:rFonts w:cstheme="minorHAnsi"/>
          <w:sz w:val="20"/>
          <w:szCs w:val="20"/>
        </w:rPr>
        <w:t xml:space="preserve">  Counts of oyster drills were not available until Period 5.</w:t>
      </w:r>
    </w:p>
    <w:p w14:paraId="5B547978"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m1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482D338D"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m2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w:t>
      </w:r>
    </w:p>
    <w:p w14:paraId="52C4EA5A" w14:textId="61DBCBFA"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data</w:t>
      </w:r>
      <w:proofErr w:type="gramEnd"/>
      <w:r w:rsidRPr="00C15067">
        <w:rPr>
          <w:rFonts w:ascii="Courier New" w:hAnsi="Courier New" w:cs="Courier New"/>
          <w:sz w:val="20"/>
          <w:szCs w:val="20"/>
        </w:rPr>
        <w:t xml:space="preserve"> = d5) </w:t>
      </w:r>
    </w:p>
    <w:p w14:paraId="179CBF3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m3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w:t>
      </w:r>
    </w:p>
    <w:p w14:paraId="675F5EE7" w14:textId="091F7A1F"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data</w:t>
      </w:r>
      <w:proofErr w:type="gramEnd"/>
      <w:r w:rsidRPr="00C15067">
        <w:rPr>
          <w:rFonts w:ascii="Courier New" w:hAnsi="Courier New" w:cs="Courier New"/>
          <w:sz w:val="20"/>
          <w:szCs w:val="20"/>
        </w:rPr>
        <w:t xml:space="preserve"> = d5) </w:t>
      </w:r>
    </w:p>
    <w:p w14:paraId="50C8A67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m4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3CA65E26"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m5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5EF67886"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m6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w:t>
      </w:r>
      <w:r>
        <w:rPr>
          <w:rFonts w:ascii="Courier New" w:hAnsi="Courier New" w:cs="Courier New"/>
          <w:sz w:val="20"/>
          <w:szCs w:val="20"/>
        </w:rPr>
        <w:t xml:space="preserve">Cultch + Period + </w:t>
      </w:r>
      <w:proofErr w:type="spellStart"/>
      <w:r>
        <w:rPr>
          <w:rFonts w:ascii="Courier New" w:hAnsi="Courier New" w:cs="Courier New"/>
          <w:sz w:val="20"/>
          <w:szCs w:val="20"/>
        </w:rPr>
        <w:t>StationName</w:t>
      </w:r>
      <w:proofErr w:type="spellEnd"/>
      <w:r>
        <w:rPr>
          <w:rFonts w:ascii="Courier New" w:hAnsi="Courier New" w:cs="Courier New"/>
          <w:sz w:val="20"/>
          <w:szCs w:val="20"/>
        </w:rPr>
        <w:t xml:space="preserve"> + </w:t>
      </w:r>
    </w:p>
    <w:p w14:paraId="55769F83" w14:textId="5CC3CF59" w:rsidR="00C15067" w:rsidRPr="00C15067" w:rsidRDefault="00C15067" w:rsidP="00C15067">
      <w:pPr>
        <w:spacing w:after="0" w:line="240" w:lineRule="auto"/>
        <w:ind w:firstLine="720"/>
        <w:rPr>
          <w:rFonts w:ascii="Courier New" w:hAnsi="Courier New" w:cs="Courier New"/>
          <w:sz w:val="20"/>
          <w:szCs w:val="20"/>
        </w:rPr>
      </w:pPr>
      <w:proofErr w:type="gramStart"/>
      <w:r>
        <w:rPr>
          <w:rFonts w:ascii="Courier New" w:hAnsi="Courier New" w:cs="Courier New"/>
          <w:sz w:val="20"/>
          <w:szCs w:val="20"/>
        </w:rPr>
        <w:t>o</w:t>
      </w:r>
      <w:r w:rsidRPr="00C15067">
        <w:rPr>
          <w:rFonts w:ascii="Courier New" w:hAnsi="Courier New" w:cs="Courier New"/>
          <w:sz w:val="20"/>
          <w:szCs w:val="20"/>
        </w:rPr>
        <w:t>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6AB7C942"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m7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season + </w:t>
      </w:r>
    </w:p>
    <w:p w14:paraId="42D237E9" w14:textId="27B0D540" w:rsidR="00C15067" w:rsidRPr="00C15067" w:rsidRDefault="00C15067" w:rsidP="00C15067">
      <w:pPr>
        <w:spacing w:after="0" w:line="240" w:lineRule="auto"/>
        <w:ind w:firstLine="720"/>
        <w:rPr>
          <w:rFonts w:ascii="Courier New" w:hAnsi="Courier New" w:cs="Courier New"/>
          <w:sz w:val="20"/>
          <w:szCs w:val="20"/>
        </w:rPr>
      </w:pPr>
      <w:proofErr w:type="gramStart"/>
      <w:r w:rsidRPr="00C15067">
        <w:rPr>
          <w:rFonts w:ascii="Courier New" w:hAnsi="Courier New" w:cs="Courier New"/>
          <w:sz w:val="20"/>
          <w:szCs w:val="20"/>
        </w:rPr>
        <w:t>offset(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xml:space="preserve">)), data = d5) </w:t>
      </w:r>
    </w:p>
    <w:p w14:paraId="15B7BEE3"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m8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Drills + offset(log(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data = d5)</w:t>
      </w:r>
    </w:p>
    <w:p w14:paraId="660A9113" w14:textId="77777777" w:rsid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m9 &lt;- </w:t>
      </w:r>
      <w:proofErr w:type="spellStart"/>
      <w:proofErr w:type="gramStart"/>
      <w:r w:rsidRPr="00C15067">
        <w:rPr>
          <w:rFonts w:ascii="Courier New" w:hAnsi="Courier New" w:cs="Courier New"/>
          <w:sz w:val="20"/>
          <w:szCs w:val="20"/>
        </w:rPr>
        <w:t>glm.nb</w:t>
      </w:r>
      <w:proofErr w:type="spellEnd"/>
      <w:r w:rsidRPr="00C15067">
        <w:rPr>
          <w:rFonts w:ascii="Courier New" w:hAnsi="Courier New" w:cs="Courier New"/>
          <w:sz w:val="20"/>
          <w:szCs w:val="20"/>
        </w:rPr>
        <w:t>(</w:t>
      </w:r>
      <w:proofErr w:type="spellStart"/>
      <w:proofErr w:type="gramEnd"/>
      <w:r w:rsidRPr="00C15067">
        <w:rPr>
          <w:rFonts w:ascii="Courier New" w:hAnsi="Courier New" w:cs="Courier New"/>
          <w:sz w:val="20"/>
          <w:szCs w:val="20"/>
        </w:rPr>
        <w:t>LiveSpat</w:t>
      </w:r>
      <w:proofErr w:type="spellEnd"/>
      <w:r w:rsidRPr="00C15067">
        <w:rPr>
          <w:rFonts w:ascii="Courier New" w:hAnsi="Courier New" w:cs="Courier New"/>
          <w:sz w:val="20"/>
          <w:szCs w:val="20"/>
        </w:rPr>
        <w:t xml:space="preserve"> ~ Cultch + Period + </w:t>
      </w:r>
      <w:proofErr w:type="spellStart"/>
      <w:r w:rsidRPr="00C15067">
        <w:rPr>
          <w:rFonts w:ascii="Courier New" w:hAnsi="Courier New" w:cs="Courier New"/>
          <w:sz w:val="20"/>
          <w:szCs w:val="20"/>
        </w:rPr>
        <w:t>StationName</w:t>
      </w:r>
      <w:proofErr w:type="spellEnd"/>
      <w:r w:rsidRPr="00C15067">
        <w:rPr>
          <w:rFonts w:ascii="Courier New" w:hAnsi="Courier New" w:cs="Courier New"/>
          <w:sz w:val="20"/>
          <w:szCs w:val="20"/>
        </w:rPr>
        <w:t xml:space="preserve"> + season + Drills + </w:t>
      </w:r>
    </w:p>
    <w:p w14:paraId="71419796" w14:textId="45F1BDC9" w:rsidR="00C15067" w:rsidRDefault="00C15067" w:rsidP="00C15067">
      <w:pPr>
        <w:spacing w:after="0" w:line="240" w:lineRule="auto"/>
        <w:ind w:firstLine="720"/>
        <w:rPr>
          <w:rFonts w:cstheme="minorHAnsi"/>
        </w:rPr>
      </w:pPr>
      <w:proofErr w:type="gramStart"/>
      <w:r w:rsidRPr="00C15067">
        <w:rPr>
          <w:rFonts w:ascii="Courier New" w:hAnsi="Courier New" w:cs="Courier New"/>
          <w:sz w:val="20"/>
          <w:szCs w:val="20"/>
        </w:rPr>
        <w:t>offset(</w:t>
      </w:r>
      <w:proofErr w:type="gramEnd"/>
      <w:r w:rsidRPr="00C15067">
        <w:rPr>
          <w:rFonts w:ascii="Courier New" w:hAnsi="Courier New" w:cs="Courier New"/>
          <w:sz w:val="20"/>
          <w:szCs w:val="20"/>
        </w:rPr>
        <w:t>log(</w:t>
      </w:r>
      <w:proofErr w:type="spellStart"/>
      <w:r w:rsidRPr="00C15067">
        <w:rPr>
          <w:rFonts w:ascii="Courier New" w:hAnsi="Courier New" w:cs="Courier New"/>
          <w:sz w:val="20"/>
          <w:szCs w:val="20"/>
        </w:rPr>
        <w:t>Num_quads</w:t>
      </w:r>
      <w:proofErr w:type="spellEnd"/>
      <w:r w:rsidRPr="00C15067">
        <w:rPr>
          <w:rFonts w:ascii="Courier New" w:hAnsi="Courier New" w:cs="Courier New"/>
          <w:sz w:val="20"/>
          <w:szCs w:val="20"/>
        </w:rPr>
        <w:t>)), data = d5)</w:t>
      </w:r>
    </w:p>
    <w:p w14:paraId="53F59EB3" w14:textId="10D62647" w:rsidR="006B3C72" w:rsidRDefault="006B3C72" w:rsidP="006B3C72">
      <w:pPr>
        <w:spacing w:after="0" w:line="240" w:lineRule="auto"/>
        <w:rPr>
          <w:rFonts w:cstheme="minorHAnsi"/>
        </w:rPr>
      </w:pPr>
    </w:p>
    <w:p w14:paraId="5917A8B1" w14:textId="32DFEC0B" w:rsidR="001A2005" w:rsidRDefault="006B3C72" w:rsidP="006B3C72">
      <w:pPr>
        <w:spacing w:after="0" w:line="240" w:lineRule="auto"/>
        <w:rPr>
          <w:rFonts w:cstheme="minorHAnsi"/>
        </w:rPr>
      </w:pPr>
      <w:proofErr w:type="gramStart"/>
      <w:r>
        <w:rPr>
          <w:rFonts w:cstheme="minorHAnsi"/>
        </w:rPr>
        <w:t>and</w:t>
      </w:r>
      <w:proofErr w:type="gramEnd"/>
      <w:r>
        <w:rPr>
          <w:rFonts w:cstheme="minorHAnsi"/>
        </w:rPr>
        <w:t xml:space="preserve"> each model includes the number of quadrats as an offset to account for the differences in quadrats collected in each period.  I am predicting the count</w:t>
      </w:r>
      <w:r w:rsidR="00D57ACC">
        <w:rPr>
          <w:rFonts w:cstheme="minorHAnsi"/>
        </w:rPr>
        <w:t xml:space="preserve"> of live spat</w:t>
      </w:r>
      <w:r>
        <w:rPr>
          <w:rFonts w:cstheme="minorHAnsi"/>
        </w:rPr>
        <w:t xml:space="preserve"> (not density) whil</w:t>
      </w:r>
      <w:r w:rsidR="00201429">
        <w:rPr>
          <w:rFonts w:cstheme="minorHAnsi"/>
        </w:rPr>
        <w:t xml:space="preserve">e controlling for </w:t>
      </w:r>
      <w:r>
        <w:rPr>
          <w:rFonts w:cstheme="minorHAnsi"/>
        </w:rPr>
        <w:t xml:space="preserve">effort (number of quadrats).  </w:t>
      </w:r>
      <w:r w:rsidR="001A2005">
        <w:rPr>
          <w:rFonts w:cstheme="minorHAnsi"/>
        </w:rPr>
        <w:t>I compared how well each model fit the data using AIC and then graphically asses</w:t>
      </w:r>
      <w:r w:rsidR="00201429">
        <w:rPr>
          <w:rFonts w:cstheme="minorHAnsi"/>
        </w:rPr>
        <w:t>sed the performance of the best-</w:t>
      </w:r>
      <w:r w:rsidR="001A2005">
        <w:rPr>
          <w:rFonts w:cstheme="minorHAnsi"/>
        </w:rPr>
        <w:t>fit model by comparing pr</w:t>
      </w:r>
      <w:r w:rsidR="00201429">
        <w:rPr>
          <w:rFonts w:cstheme="minorHAnsi"/>
        </w:rPr>
        <w:t xml:space="preserve">edicted values to </w:t>
      </w:r>
      <w:proofErr w:type="gramStart"/>
      <w:r w:rsidR="00201429">
        <w:rPr>
          <w:rFonts w:cstheme="minorHAnsi"/>
        </w:rPr>
        <w:t>observed</w:t>
      </w:r>
      <w:proofErr w:type="gramEnd"/>
      <w:r w:rsidR="00201429">
        <w:rPr>
          <w:rFonts w:cstheme="minorHAnsi"/>
        </w:rPr>
        <w:t xml:space="preserve"> for P</w:t>
      </w:r>
      <w:r w:rsidR="001A2005">
        <w:rPr>
          <w:rFonts w:cstheme="minorHAnsi"/>
        </w:rPr>
        <w:t>eriod 9</w:t>
      </w:r>
      <w:r>
        <w:rPr>
          <w:rFonts w:cstheme="minorHAnsi"/>
        </w:rPr>
        <w:t xml:space="preserve">.  </w:t>
      </w:r>
    </w:p>
    <w:p w14:paraId="12B6C4B4" w14:textId="08A4DE2C" w:rsidR="001A2005" w:rsidRDefault="001A2005" w:rsidP="006B3C72">
      <w:pPr>
        <w:spacing w:after="0" w:line="240" w:lineRule="auto"/>
        <w:rPr>
          <w:rFonts w:cstheme="minorHAnsi"/>
        </w:rPr>
      </w:pPr>
    </w:p>
    <w:p w14:paraId="37EBFAFA" w14:textId="18CDE036" w:rsidR="001A2005" w:rsidRDefault="001A2005" w:rsidP="006B3C72">
      <w:pPr>
        <w:spacing w:after="0" w:line="240" w:lineRule="auto"/>
        <w:rPr>
          <w:rFonts w:cstheme="minorHAnsi"/>
          <w:i/>
        </w:rPr>
      </w:pPr>
      <w:r>
        <w:rPr>
          <w:rFonts w:cstheme="minorHAnsi"/>
          <w:i/>
        </w:rPr>
        <w:t>Results of GLM analyses</w:t>
      </w:r>
    </w:p>
    <w:p w14:paraId="2D1F3403" w14:textId="77777777" w:rsidR="001A2005" w:rsidRPr="001A2005" w:rsidRDefault="001A2005" w:rsidP="006B3C72">
      <w:pPr>
        <w:spacing w:after="0" w:line="240" w:lineRule="auto"/>
        <w:rPr>
          <w:rFonts w:cstheme="minorHAnsi"/>
          <w:i/>
        </w:rPr>
      </w:pPr>
    </w:p>
    <w:p w14:paraId="02871ED4" w14:textId="7BAF64B1" w:rsidR="006B3C72" w:rsidRDefault="006B3C72" w:rsidP="006B3C72">
      <w:pPr>
        <w:spacing w:after="0" w:line="240" w:lineRule="auto"/>
        <w:rPr>
          <w:rFonts w:cstheme="minorHAnsi"/>
        </w:rPr>
      </w:pPr>
      <w:r>
        <w:rPr>
          <w:rFonts w:cstheme="minorHAnsi"/>
        </w:rPr>
        <w:t xml:space="preserve">The </w:t>
      </w:r>
      <w:r w:rsidR="004D4021">
        <w:rPr>
          <w:rFonts w:cstheme="minorHAnsi"/>
        </w:rPr>
        <w:t>best-fit</w:t>
      </w:r>
      <w:r>
        <w:rPr>
          <w:rFonts w:cstheme="minorHAnsi"/>
        </w:rPr>
        <w:t xml:space="preserve"> model from an AIC perspective was m</w:t>
      </w:r>
      <w:r w:rsidR="00C15067">
        <w:rPr>
          <w:rFonts w:cstheme="minorHAnsi"/>
        </w:rPr>
        <w:t>9 (</w:t>
      </w:r>
      <w:proofErr w:type="spellStart"/>
      <w:r w:rsidR="00C15067" w:rsidRPr="00C15067">
        <w:rPr>
          <w:rFonts w:ascii="Courier New" w:hAnsi="Courier New" w:cs="Courier New"/>
          <w:sz w:val="20"/>
          <w:szCs w:val="20"/>
        </w:rPr>
        <w:t>cultch+period+station+season+drills</w:t>
      </w:r>
      <w:proofErr w:type="spellEnd"/>
      <w:proofErr w:type="gramStart"/>
      <w:r w:rsidR="00C15067">
        <w:rPr>
          <w:rFonts w:ascii="Courier New" w:hAnsi="Courier New" w:cs="Courier New"/>
          <w:sz w:val="20"/>
          <w:szCs w:val="20"/>
        </w:rPr>
        <w:t>)</w:t>
      </w:r>
      <w:r w:rsidR="007910E5">
        <w:rPr>
          <w:rFonts w:cstheme="minorHAnsi"/>
        </w:rPr>
        <w:t>which</w:t>
      </w:r>
      <w:proofErr w:type="gramEnd"/>
      <w:r w:rsidR="007910E5">
        <w:rPr>
          <w:rFonts w:cstheme="minorHAnsi"/>
        </w:rPr>
        <w:t xml:space="preserve"> was about </w:t>
      </w:r>
      <w:r w:rsidR="00C15067">
        <w:rPr>
          <w:rFonts w:cstheme="minorHAnsi"/>
        </w:rPr>
        <w:t>118</w:t>
      </w:r>
      <w:r w:rsidR="007910E5">
        <w:rPr>
          <w:rFonts w:cstheme="minorHAnsi"/>
        </w:rPr>
        <w:t xml:space="preserve"> AIC units lower than model </w:t>
      </w:r>
      <w:r w:rsidR="00C15067">
        <w:rPr>
          <w:rFonts w:cstheme="minorHAnsi"/>
        </w:rPr>
        <w:t>8 (</w:t>
      </w:r>
      <w:r w:rsidR="00C15067" w:rsidRPr="00C15067">
        <w:rPr>
          <w:rFonts w:ascii="Courier New" w:hAnsi="Courier New" w:cs="Courier New"/>
        </w:rPr>
        <w:t>drills</w:t>
      </w:r>
      <w:r w:rsidR="00C15067">
        <w:rPr>
          <w:rFonts w:cstheme="minorHAnsi"/>
        </w:rPr>
        <w:t>)</w:t>
      </w:r>
      <w:r w:rsidR="007910E5">
        <w:rPr>
          <w:rFonts w:cstheme="minorHAnsi"/>
        </w:rPr>
        <w:t>.</w:t>
      </w:r>
    </w:p>
    <w:p w14:paraId="26CBED9C" w14:textId="78674426" w:rsidR="00C15067" w:rsidRDefault="00C15067" w:rsidP="006B3C72">
      <w:pPr>
        <w:spacing w:after="0" w:line="240" w:lineRule="auto"/>
        <w:rPr>
          <w:rFonts w:cstheme="minorHAnsi"/>
        </w:rPr>
      </w:pPr>
    </w:p>
    <w:p w14:paraId="79830958" w14:textId="346CB34E" w:rsidR="00C15067" w:rsidRPr="00C15067" w:rsidRDefault="00C15067" w:rsidP="00C15067">
      <w:pPr>
        <w:spacing w:after="0" w:line="240" w:lineRule="auto"/>
        <w:rPr>
          <w:rFonts w:cstheme="minorHAnsi"/>
        </w:rPr>
      </w:pPr>
      <w:r w:rsidRPr="00C15067">
        <w:rPr>
          <w:rFonts w:cstheme="minorHAnsi"/>
        </w:rPr>
        <w:t>AIC</w:t>
      </w:r>
      <w:r w:rsidR="001A2005">
        <w:rPr>
          <w:rFonts w:cstheme="minorHAnsi"/>
        </w:rPr>
        <w:t xml:space="preserve"> table comparing competing models</w:t>
      </w:r>
    </w:p>
    <w:p w14:paraId="330A6A88" w14:textId="77777777" w:rsidR="00C15067" w:rsidRPr="00C15067" w:rsidRDefault="00C15067" w:rsidP="00C15067">
      <w:pPr>
        <w:spacing w:after="0" w:line="240" w:lineRule="auto"/>
        <w:rPr>
          <w:rFonts w:cstheme="minorHAnsi"/>
        </w:rPr>
      </w:pPr>
    </w:p>
    <w:p w14:paraId="31A5BD19" w14:textId="77777777" w:rsidR="00C15067" w:rsidRPr="00C15067" w:rsidRDefault="00C15067" w:rsidP="00C15067">
      <w:pPr>
        <w:spacing w:after="0" w:line="240" w:lineRule="auto"/>
        <w:rPr>
          <w:rFonts w:ascii="Courier New" w:hAnsi="Courier New" w:cs="Courier New"/>
          <w:sz w:val="20"/>
          <w:szCs w:val="20"/>
        </w:rPr>
      </w:pPr>
      <w:r w:rsidRPr="00C15067">
        <w:rPr>
          <w:rFonts w:ascii="Courier New" w:hAnsi="Courier New" w:cs="Courier New"/>
          <w:sz w:val="20"/>
          <w:szCs w:val="20"/>
        </w:rPr>
        <w:t xml:space="preserve">                                    K     AIC </w:t>
      </w:r>
      <w:proofErr w:type="spellStart"/>
      <w:r w:rsidRPr="00C15067">
        <w:rPr>
          <w:rFonts w:ascii="Courier New" w:hAnsi="Courier New" w:cs="Courier New"/>
          <w:sz w:val="20"/>
          <w:szCs w:val="20"/>
        </w:rPr>
        <w:t>Delta_AIC</w:t>
      </w:r>
      <w:proofErr w:type="spellEnd"/>
      <w:r w:rsidRPr="00C15067">
        <w:rPr>
          <w:rFonts w:ascii="Courier New" w:hAnsi="Courier New" w:cs="Courier New"/>
          <w:sz w:val="20"/>
          <w:szCs w:val="20"/>
        </w:rPr>
        <w:t xml:space="preserve"> </w:t>
      </w:r>
      <w:proofErr w:type="spellStart"/>
      <w:r w:rsidRPr="00C15067">
        <w:rPr>
          <w:rFonts w:ascii="Courier New" w:hAnsi="Courier New" w:cs="Courier New"/>
          <w:sz w:val="20"/>
          <w:szCs w:val="20"/>
        </w:rPr>
        <w:t>AICWt</w:t>
      </w:r>
      <w:proofErr w:type="spellEnd"/>
      <w:r w:rsidRPr="00C15067">
        <w:rPr>
          <w:rFonts w:ascii="Courier New" w:hAnsi="Courier New" w:cs="Courier New"/>
          <w:sz w:val="20"/>
          <w:szCs w:val="20"/>
        </w:rPr>
        <w:t xml:space="preserve"> </w:t>
      </w:r>
      <w:proofErr w:type="spellStart"/>
      <w:r w:rsidRPr="00C15067">
        <w:rPr>
          <w:rFonts w:ascii="Courier New" w:hAnsi="Courier New" w:cs="Courier New"/>
          <w:sz w:val="20"/>
          <w:szCs w:val="20"/>
        </w:rPr>
        <w:t>Cum.Wt</w:t>
      </w:r>
      <w:proofErr w:type="spellEnd"/>
      <w:r w:rsidRPr="00C15067">
        <w:rPr>
          <w:rFonts w:ascii="Courier New" w:hAnsi="Courier New" w:cs="Courier New"/>
          <w:sz w:val="20"/>
          <w:szCs w:val="20"/>
        </w:rPr>
        <w:t xml:space="preserve">       LL</w:t>
      </w:r>
    </w:p>
    <w:p w14:paraId="3E542BD1"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period+station+season+drills</w:t>
      </w:r>
      <w:proofErr w:type="spellEnd"/>
      <w:r w:rsidRPr="00C15067">
        <w:rPr>
          <w:rFonts w:ascii="Courier New" w:hAnsi="Courier New" w:cs="Courier New"/>
          <w:sz w:val="20"/>
          <w:szCs w:val="20"/>
        </w:rPr>
        <w:t xml:space="preserve"> 8 1024.84      0.00     1      1  -504.42</w:t>
      </w:r>
    </w:p>
    <w:p w14:paraId="3E21D28F"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drills</w:t>
      </w:r>
      <w:proofErr w:type="gramEnd"/>
      <w:r w:rsidRPr="00C15067">
        <w:rPr>
          <w:rFonts w:ascii="Courier New" w:hAnsi="Courier New" w:cs="Courier New"/>
          <w:sz w:val="20"/>
          <w:szCs w:val="20"/>
        </w:rPr>
        <w:t xml:space="preserve">                              3 1142.75    117.92     0      1  -568.38</w:t>
      </w:r>
    </w:p>
    <w:p w14:paraId="3297856D"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period+station+season</w:t>
      </w:r>
      <w:proofErr w:type="spellEnd"/>
      <w:r w:rsidRPr="00C15067">
        <w:rPr>
          <w:rFonts w:ascii="Courier New" w:hAnsi="Courier New" w:cs="Courier New"/>
          <w:sz w:val="20"/>
          <w:szCs w:val="20"/>
        </w:rPr>
        <w:t xml:space="preserve">        7 1855.38    830.54     0      1  -920.69</w:t>
      </w:r>
    </w:p>
    <w:p w14:paraId="79E67964" w14:textId="77777777" w:rsidR="00C15067" w:rsidRPr="00C15067" w:rsidRDefault="00C15067" w:rsidP="00C15067">
      <w:pPr>
        <w:spacing w:after="0" w:line="240" w:lineRule="auto"/>
        <w:rPr>
          <w:rFonts w:ascii="Courier New" w:hAnsi="Courier New" w:cs="Courier New"/>
          <w:sz w:val="20"/>
          <w:szCs w:val="20"/>
        </w:rPr>
      </w:pPr>
      <w:proofErr w:type="spellStart"/>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period+station</w:t>
      </w:r>
      <w:proofErr w:type="spellEnd"/>
      <w:r w:rsidRPr="00C15067">
        <w:rPr>
          <w:rFonts w:ascii="Courier New" w:hAnsi="Courier New" w:cs="Courier New"/>
          <w:sz w:val="20"/>
          <w:szCs w:val="20"/>
        </w:rPr>
        <w:t xml:space="preserve">               6 1883.05    858.21     0      1  -935.52</w:t>
      </w:r>
    </w:p>
    <w:p w14:paraId="19CBE685"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lastRenderedPageBreak/>
        <w:t>period</w:t>
      </w:r>
      <w:proofErr w:type="gramEnd"/>
      <w:r w:rsidRPr="00C15067">
        <w:rPr>
          <w:rFonts w:ascii="Courier New" w:hAnsi="Courier New" w:cs="Courier New"/>
          <w:sz w:val="20"/>
          <w:szCs w:val="20"/>
        </w:rPr>
        <w:t xml:space="preserve"> * station                    7 1926.83    902.00     0      1  -956.42</w:t>
      </w:r>
    </w:p>
    <w:p w14:paraId="3E573317"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 station                    5 1927.52    902.68     0      1  -958.76</w:t>
      </w:r>
    </w:p>
    <w:p w14:paraId="324FCABB"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 xml:space="preserve"> + period                     4 1934.68    909.85     0      1  -963.34</w:t>
      </w:r>
    </w:p>
    <w:p w14:paraId="3A212573" w14:textId="77777777" w:rsidR="00C15067" w:rsidRPr="00C15067" w:rsidRDefault="00C15067" w:rsidP="00C15067">
      <w:pPr>
        <w:spacing w:after="0" w:line="240" w:lineRule="auto"/>
        <w:rPr>
          <w:rFonts w:ascii="Courier New" w:hAnsi="Courier New" w:cs="Courier New"/>
          <w:sz w:val="20"/>
          <w:szCs w:val="20"/>
        </w:rPr>
      </w:pPr>
      <w:proofErr w:type="gramStart"/>
      <w:r w:rsidRPr="00C15067">
        <w:rPr>
          <w:rFonts w:ascii="Courier New" w:hAnsi="Courier New" w:cs="Courier New"/>
          <w:sz w:val="20"/>
          <w:szCs w:val="20"/>
        </w:rPr>
        <w:t>period</w:t>
      </w:r>
      <w:proofErr w:type="gramEnd"/>
      <w:r w:rsidRPr="00C15067">
        <w:rPr>
          <w:rFonts w:ascii="Courier New" w:hAnsi="Courier New" w:cs="Courier New"/>
          <w:sz w:val="20"/>
          <w:szCs w:val="20"/>
        </w:rPr>
        <w:t xml:space="preserve">                              3 1973.16    948.33     0      1  -983.58</w:t>
      </w:r>
    </w:p>
    <w:p w14:paraId="2CAE54C6" w14:textId="24A68B7D" w:rsidR="00C15067" w:rsidRDefault="00C15067" w:rsidP="00C15067">
      <w:pPr>
        <w:spacing w:after="0" w:line="240" w:lineRule="auto"/>
        <w:rPr>
          <w:rFonts w:cstheme="minorHAnsi"/>
        </w:rPr>
      </w:pPr>
      <w:proofErr w:type="gramStart"/>
      <w:r w:rsidRPr="00C15067">
        <w:rPr>
          <w:rFonts w:ascii="Courier New" w:hAnsi="Courier New" w:cs="Courier New"/>
          <w:sz w:val="20"/>
          <w:szCs w:val="20"/>
        </w:rPr>
        <w:t>cultch</w:t>
      </w:r>
      <w:proofErr w:type="gramEnd"/>
      <w:r w:rsidRPr="00C15067">
        <w:rPr>
          <w:rFonts w:ascii="Courier New" w:hAnsi="Courier New" w:cs="Courier New"/>
          <w:sz w:val="20"/>
          <w:szCs w:val="20"/>
        </w:rPr>
        <w:t xml:space="preserve">                              3 2021.93    997.09     0      1 -1007.97</w:t>
      </w:r>
    </w:p>
    <w:p w14:paraId="3E4FDB76" w14:textId="18A324E5" w:rsidR="00C15067" w:rsidRDefault="00C15067" w:rsidP="006B3C72">
      <w:pPr>
        <w:spacing w:after="0" w:line="240" w:lineRule="auto"/>
        <w:rPr>
          <w:rFonts w:cstheme="minorHAnsi"/>
        </w:rPr>
      </w:pPr>
    </w:p>
    <w:p w14:paraId="45CB35AA" w14:textId="7D569459" w:rsidR="00C15067" w:rsidRDefault="0049339B" w:rsidP="006B3C72">
      <w:pPr>
        <w:spacing w:after="0" w:line="240" w:lineRule="auto"/>
        <w:rPr>
          <w:rFonts w:cstheme="minorHAnsi"/>
        </w:rPr>
      </w:pPr>
      <w:r>
        <w:rPr>
          <w:rFonts w:cstheme="minorHAnsi"/>
        </w:rPr>
        <w:t>If you examine</w:t>
      </w:r>
      <w:r w:rsidR="004D4021">
        <w:rPr>
          <w:rFonts w:cstheme="minorHAnsi"/>
        </w:rPr>
        <w:t xml:space="preserve"> the results of m9</w:t>
      </w:r>
    </w:p>
    <w:p w14:paraId="02349833" w14:textId="36BF7C5F" w:rsidR="004D4021" w:rsidRDefault="004D4021" w:rsidP="006B3C72">
      <w:pPr>
        <w:spacing w:after="0" w:line="240" w:lineRule="auto"/>
        <w:rPr>
          <w:rFonts w:cstheme="minorHAnsi"/>
        </w:rPr>
      </w:pPr>
    </w:p>
    <w:p w14:paraId="1C6417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&gt; </w:t>
      </w:r>
      <w:proofErr w:type="gramStart"/>
      <w:r w:rsidRPr="003079E3">
        <w:rPr>
          <w:rFonts w:ascii="Courier New" w:hAnsi="Courier New" w:cs="Courier New"/>
          <w:sz w:val="20"/>
          <w:szCs w:val="20"/>
        </w:rPr>
        <w:t>summary(</w:t>
      </w:r>
      <w:proofErr w:type="gramEnd"/>
      <w:r w:rsidRPr="003079E3">
        <w:rPr>
          <w:rFonts w:ascii="Courier New" w:hAnsi="Courier New" w:cs="Courier New"/>
          <w:sz w:val="20"/>
          <w:szCs w:val="20"/>
        </w:rPr>
        <w:t>m9)</w:t>
      </w:r>
    </w:p>
    <w:p w14:paraId="46E6667C" w14:textId="77777777" w:rsidR="004D4021" w:rsidRPr="003079E3" w:rsidRDefault="004D4021" w:rsidP="004D4021">
      <w:pPr>
        <w:spacing w:after="0"/>
        <w:rPr>
          <w:rFonts w:ascii="Courier New" w:hAnsi="Courier New" w:cs="Courier New"/>
          <w:sz w:val="20"/>
          <w:szCs w:val="20"/>
        </w:rPr>
      </w:pPr>
    </w:p>
    <w:p w14:paraId="0FF68CD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Call:</w:t>
      </w:r>
    </w:p>
    <w:p w14:paraId="00862698" w14:textId="77777777" w:rsidR="004D4021" w:rsidRPr="003079E3" w:rsidRDefault="004D4021" w:rsidP="004D4021">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glm.nb</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formula = </w:t>
      </w:r>
      <w:proofErr w:type="spellStart"/>
      <w:r w:rsidRPr="003079E3">
        <w:rPr>
          <w:rFonts w:ascii="Courier New" w:hAnsi="Courier New" w:cs="Courier New"/>
          <w:sz w:val="20"/>
          <w:szCs w:val="20"/>
        </w:rPr>
        <w:t>LiveSpat</w:t>
      </w:r>
      <w:proofErr w:type="spellEnd"/>
      <w:r w:rsidRPr="003079E3">
        <w:rPr>
          <w:rFonts w:ascii="Courier New" w:hAnsi="Courier New" w:cs="Courier New"/>
          <w:sz w:val="20"/>
          <w:szCs w:val="20"/>
        </w:rPr>
        <w:t xml:space="preserve"> ~ Cultch + Period + </w:t>
      </w:r>
      <w:proofErr w:type="spellStart"/>
      <w:r w:rsidRPr="003079E3">
        <w:rPr>
          <w:rFonts w:ascii="Courier New" w:hAnsi="Courier New" w:cs="Courier New"/>
          <w:sz w:val="20"/>
          <w:szCs w:val="20"/>
        </w:rPr>
        <w:t>StationName</w:t>
      </w:r>
      <w:proofErr w:type="spellEnd"/>
      <w:r w:rsidRPr="003079E3">
        <w:rPr>
          <w:rFonts w:ascii="Courier New" w:hAnsi="Courier New" w:cs="Courier New"/>
          <w:sz w:val="20"/>
          <w:szCs w:val="20"/>
        </w:rPr>
        <w:t xml:space="preserve"> + season + </w:t>
      </w:r>
    </w:p>
    <w:p w14:paraId="35834CD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Drills + </w:t>
      </w:r>
      <w:proofErr w:type="gramStart"/>
      <w:r w:rsidRPr="003079E3">
        <w:rPr>
          <w:rFonts w:ascii="Courier New" w:hAnsi="Courier New" w:cs="Courier New"/>
          <w:sz w:val="20"/>
          <w:szCs w:val="20"/>
        </w:rPr>
        <w:t>offset(</w:t>
      </w:r>
      <w:proofErr w:type="gramEnd"/>
      <w:r w:rsidRPr="003079E3">
        <w:rPr>
          <w:rFonts w:ascii="Courier New" w:hAnsi="Courier New" w:cs="Courier New"/>
          <w:sz w:val="20"/>
          <w:szCs w:val="20"/>
        </w:rPr>
        <w:t>log(</w:t>
      </w:r>
      <w:proofErr w:type="spellStart"/>
      <w:r w:rsidRPr="003079E3">
        <w:rPr>
          <w:rFonts w:ascii="Courier New" w:hAnsi="Courier New" w:cs="Courier New"/>
          <w:sz w:val="20"/>
          <w:szCs w:val="20"/>
        </w:rPr>
        <w:t>Num_quads</w:t>
      </w:r>
      <w:proofErr w:type="spellEnd"/>
      <w:r w:rsidRPr="003079E3">
        <w:rPr>
          <w:rFonts w:ascii="Courier New" w:hAnsi="Courier New" w:cs="Courier New"/>
          <w:sz w:val="20"/>
          <w:szCs w:val="20"/>
        </w:rPr>
        <w:t xml:space="preserve">)), data = d5, </w:t>
      </w:r>
      <w:proofErr w:type="spellStart"/>
      <w:r w:rsidRPr="003079E3">
        <w:rPr>
          <w:rFonts w:ascii="Courier New" w:hAnsi="Courier New" w:cs="Courier New"/>
          <w:sz w:val="20"/>
          <w:szCs w:val="20"/>
        </w:rPr>
        <w:t>init.theta</w:t>
      </w:r>
      <w:proofErr w:type="spellEnd"/>
      <w:r w:rsidRPr="003079E3">
        <w:rPr>
          <w:rFonts w:ascii="Courier New" w:hAnsi="Courier New" w:cs="Courier New"/>
          <w:sz w:val="20"/>
          <w:szCs w:val="20"/>
        </w:rPr>
        <w:t xml:space="preserve"> = 1.451595305, </w:t>
      </w:r>
    </w:p>
    <w:p w14:paraId="0926BF3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link</w:t>
      </w:r>
      <w:proofErr w:type="gramEnd"/>
      <w:r w:rsidRPr="003079E3">
        <w:rPr>
          <w:rFonts w:ascii="Courier New" w:hAnsi="Courier New" w:cs="Courier New"/>
          <w:sz w:val="20"/>
          <w:szCs w:val="20"/>
        </w:rPr>
        <w:t xml:space="preserve"> = log)</w:t>
      </w:r>
    </w:p>
    <w:p w14:paraId="2E82D615" w14:textId="77777777" w:rsidR="004D4021" w:rsidRPr="003079E3" w:rsidRDefault="004D4021" w:rsidP="004D4021">
      <w:pPr>
        <w:spacing w:after="0"/>
        <w:rPr>
          <w:rFonts w:ascii="Courier New" w:hAnsi="Courier New" w:cs="Courier New"/>
          <w:sz w:val="20"/>
          <w:szCs w:val="20"/>
        </w:rPr>
      </w:pPr>
    </w:p>
    <w:p w14:paraId="6C5BBE7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16A5D49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2D948B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roofErr w:type="gramStart"/>
      <w:r w:rsidRPr="003079E3">
        <w:rPr>
          <w:rFonts w:ascii="Courier New" w:hAnsi="Courier New" w:cs="Courier New"/>
          <w:sz w:val="20"/>
          <w:szCs w:val="20"/>
        </w:rPr>
        <w:t>2.7676  -</w:t>
      </w:r>
      <w:proofErr w:type="gramEnd"/>
      <w:r w:rsidRPr="003079E3">
        <w:rPr>
          <w:rFonts w:ascii="Courier New" w:hAnsi="Courier New" w:cs="Courier New"/>
          <w:sz w:val="20"/>
          <w:szCs w:val="20"/>
        </w:rPr>
        <w:t xml:space="preserve">0.9507  -0.1901   0.4075   2.4459  </w:t>
      </w:r>
    </w:p>
    <w:p w14:paraId="14C8A174" w14:textId="77777777" w:rsidR="004D4021" w:rsidRPr="003079E3" w:rsidRDefault="004D4021" w:rsidP="004D4021">
      <w:pPr>
        <w:spacing w:after="0"/>
        <w:rPr>
          <w:rFonts w:ascii="Courier New" w:hAnsi="Courier New" w:cs="Courier New"/>
          <w:sz w:val="20"/>
          <w:szCs w:val="20"/>
        </w:rPr>
      </w:pPr>
    </w:p>
    <w:p w14:paraId="6FE69F8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Coefficients:</w:t>
      </w:r>
    </w:p>
    <w:p w14:paraId="7D81F2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w:t>
      </w:r>
      <w:proofErr w:type="spellStart"/>
      <w:proofErr w:type="gramStart"/>
      <w:r w:rsidRPr="003079E3">
        <w:rPr>
          <w:rFonts w:ascii="Courier New" w:hAnsi="Courier New" w:cs="Courier New"/>
          <w:sz w:val="20"/>
          <w:szCs w:val="20"/>
        </w:rPr>
        <w:t>Pr</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&gt;|z|)    </w:t>
      </w:r>
    </w:p>
    <w:p w14:paraId="7D4D764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(Intercept)                </w:t>
      </w:r>
      <w:proofErr w:type="gramStart"/>
      <w:r w:rsidRPr="003079E3">
        <w:rPr>
          <w:rFonts w:ascii="Courier New" w:hAnsi="Courier New" w:cs="Courier New"/>
          <w:sz w:val="20"/>
          <w:szCs w:val="20"/>
        </w:rPr>
        <w:t>6.5325682  0.5894382</w:t>
      </w:r>
      <w:proofErr w:type="gramEnd"/>
      <w:r w:rsidRPr="003079E3">
        <w:rPr>
          <w:rFonts w:ascii="Courier New" w:hAnsi="Courier New" w:cs="Courier New"/>
          <w:sz w:val="20"/>
          <w:szCs w:val="20"/>
        </w:rPr>
        <w:t xml:space="preserve">  11.083  &lt; 2e-16 ***</w:t>
      </w:r>
    </w:p>
    <w:p w14:paraId="1FBF2B6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Cultch                     </w:t>
      </w:r>
      <w:proofErr w:type="gramStart"/>
      <w:r w:rsidRPr="003079E3">
        <w:rPr>
          <w:rFonts w:ascii="Courier New" w:hAnsi="Courier New" w:cs="Courier New"/>
          <w:sz w:val="20"/>
          <w:szCs w:val="20"/>
        </w:rPr>
        <w:t>0.0053369  0.0007606</w:t>
      </w:r>
      <w:proofErr w:type="gramEnd"/>
      <w:r w:rsidRPr="003079E3">
        <w:rPr>
          <w:rFonts w:ascii="Courier New" w:hAnsi="Courier New" w:cs="Courier New"/>
          <w:sz w:val="20"/>
          <w:szCs w:val="20"/>
        </w:rPr>
        <w:t xml:space="preserve">   7.017 2.27e-12 ***</w:t>
      </w:r>
    </w:p>
    <w:p w14:paraId="03EFFAE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Period                    -</w:t>
      </w:r>
      <w:proofErr w:type="gramStart"/>
      <w:r w:rsidRPr="003079E3">
        <w:rPr>
          <w:rFonts w:ascii="Courier New" w:hAnsi="Courier New" w:cs="Courier New"/>
          <w:sz w:val="20"/>
          <w:szCs w:val="20"/>
        </w:rPr>
        <w:t>0.6578224  0.0797664</w:t>
      </w:r>
      <w:proofErr w:type="gramEnd"/>
      <w:r w:rsidRPr="003079E3">
        <w:rPr>
          <w:rFonts w:ascii="Courier New" w:hAnsi="Courier New" w:cs="Courier New"/>
          <w:sz w:val="20"/>
          <w:szCs w:val="20"/>
        </w:rPr>
        <w:t xml:space="preserve">  -8.247  &lt; 2e-16 ***</w:t>
      </w:r>
    </w:p>
    <w:p w14:paraId="2878975B"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Dry Bar   -</w:t>
      </w:r>
      <w:proofErr w:type="gramStart"/>
      <w:r w:rsidRPr="003079E3">
        <w:rPr>
          <w:rFonts w:ascii="Courier New" w:hAnsi="Courier New" w:cs="Courier New"/>
          <w:sz w:val="20"/>
          <w:szCs w:val="20"/>
        </w:rPr>
        <w:t>2.6292104  0.2680035</w:t>
      </w:r>
      <w:proofErr w:type="gramEnd"/>
      <w:r w:rsidRPr="003079E3">
        <w:rPr>
          <w:rFonts w:ascii="Courier New" w:hAnsi="Courier New" w:cs="Courier New"/>
          <w:sz w:val="20"/>
          <w:szCs w:val="20"/>
        </w:rPr>
        <w:t xml:space="preserve">  -9.810  &lt; 2e-16 ***</w:t>
      </w:r>
    </w:p>
    <w:p w14:paraId="35533D13"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Hotel Bar -</w:t>
      </w:r>
      <w:proofErr w:type="gramStart"/>
      <w:r w:rsidRPr="003079E3">
        <w:rPr>
          <w:rFonts w:ascii="Courier New" w:hAnsi="Courier New" w:cs="Courier New"/>
          <w:sz w:val="20"/>
          <w:szCs w:val="20"/>
        </w:rPr>
        <w:t>0.8723838  0.2526959</w:t>
      </w:r>
      <w:proofErr w:type="gramEnd"/>
      <w:r w:rsidRPr="003079E3">
        <w:rPr>
          <w:rFonts w:ascii="Courier New" w:hAnsi="Courier New" w:cs="Courier New"/>
          <w:sz w:val="20"/>
          <w:szCs w:val="20"/>
        </w:rPr>
        <w:t xml:space="preserve">  -3.452 0.000556 ***</w:t>
      </w:r>
    </w:p>
    <w:p w14:paraId="555AD286" w14:textId="77777777" w:rsidR="004D4021" w:rsidRPr="003079E3" w:rsidRDefault="004D4021" w:rsidP="004D4021">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seasonWinter</w:t>
      </w:r>
      <w:proofErr w:type="spellEnd"/>
      <w:proofErr w:type="gramEnd"/>
      <w:r w:rsidRPr="003079E3">
        <w:rPr>
          <w:rFonts w:ascii="Courier New" w:hAnsi="Courier New" w:cs="Courier New"/>
          <w:sz w:val="20"/>
          <w:szCs w:val="20"/>
        </w:rPr>
        <w:t xml:space="preserve">               0.9307573  0.1973669   4.716 2.41e-06 ***</w:t>
      </w:r>
    </w:p>
    <w:p w14:paraId="184B499B"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Drills                     </w:t>
      </w:r>
      <w:proofErr w:type="gramStart"/>
      <w:r w:rsidRPr="003079E3">
        <w:rPr>
          <w:rFonts w:ascii="Courier New" w:hAnsi="Courier New" w:cs="Courier New"/>
          <w:sz w:val="20"/>
          <w:szCs w:val="20"/>
        </w:rPr>
        <w:t>0.1221744  0.0951477</w:t>
      </w:r>
      <w:proofErr w:type="gramEnd"/>
      <w:r w:rsidRPr="003079E3">
        <w:rPr>
          <w:rFonts w:ascii="Courier New" w:hAnsi="Courier New" w:cs="Courier New"/>
          <w:sz w:val="20"/>
          <w:szCs w:val="20"/>
        </w:rPr>
        <w:t xml:space="preserve">   1.284 0.199124    </w:t>
      </w:r>
    </w:p>
    <w:p w14:paraId="1B537A81"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w:t>
      </w:r>
    </w:p>
    <w:p w14:paraId="6C8F6D5E" w14:textId="77777777" w:rsidR="004D4021" w:rsidRPr="003079E3" w:rsidRDefault="004D4021" w:rsidP="004D4021">
      <w:pPr>
        <w:spacing w:after="0"/>
        <w:rPr>
          <w:rFonts w:ascii="Courier New" w:hAnsi="Courier New" w:cs="Courier New"/>
          <w:sz w:val="20"/>
          <w:szCs w:val="20"/>
        </w:rPr>
      </w:pPr>
      <w:proofErr w:type="spellStart"/>
      <w:r w:rsidRPr="003079E3">
        <w:rPr>
          <w:rFonts w:ascii="Courier New" w:hAnsi="Courier New" w:cs="Courier New"/>
          <w:sz w:val="20"/>
          <w:szCs w:val="20"/>
        </w:rPr>
        <w:t>Signif</w:t>
      </w:r>
      <w:proofErr w:type="spellEnd"/>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codes</w:t>
      </w:r>
      <w:proofErr w:type="gramEnd"/>
      <w:r w:rsidRPr="003079E3">
        <w:rPr>
          <w:rFonts w:ascii="Courier New" w:hAnsi="Courier New" w:cs="Courier New"/>
          <w:sz w:val="20"/>
          <w:szCs w:val="20"/>
        </w:rPr>
        <w:t xml:space="preserve">:  0 ‘***’ 0.001 ‘**’ 0.01 ‘*’ 0.05 ‘.’ 0.1 </w:t>
      </w:r>
      <w:proofErr w:type="gramStart"/>
      <w:r w:rsidRPr="003079E3">
        <w:rPr>
          <w:rFonts w:ascii="Courier New" w:hAnsi="Courier New" w:cs="Courier New"/>
          <w:sz w:val="20"/>
          <w:szCs w:val="20"/>
        </w:rPr>
        <w:t>‘ ’</w:t>
      </w:r>
      <w:proofErr w:type="gramEnd"/>
      <w:r w:rsidRPr="003079E3">
        <w:rPr>
          <w:rFonts w:ascii="Courier New" w:hAnsi="Courier New" w:cs="Courier New"/>
          <w:sz w:val="20"/>
          <w:szCs w:val="20"/>
        </w:rPr>
        <w:t xml:space="preserve"> 1</w:t>
      </w:r>
    </w:p>
    <w:p w14:paraId="5563AC6D" w14:textId="77777777" w:rsidR="004D4021" w:rsidRPr="003079E3" w:rsidRDefault="004D4021" w:rsidP="004D4021">
      <w:pPr>
        <w:spacing w:after="0"/>
        <w:rPr>
          <w:rFonts w:ascii="Courier New" w:hAnsi="Courier New" w:cs="Courier New"/>
          <w:sz w:val="20"/>
          <w:szCs w:val="20"/>
        </w:rPr>
      </w:pPr>
    </w:p>
    <w:p w14:paraId="6BDAC669"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(Dispersion parameter for Negative </w:t>
      </w:r>
      <w:proofErr w:type="gramStart"/>
      <w:r w:rsidRPr="003079E3">
        <w:rPr>
          <w:rFonts w:ascii="Courier New" w:hAnsi="Courier New" w:cs="Courier New"/>
          <w:sz w:val="20"/>
          <w:szCs w:val="20"/>
        </w:rPr>
        <w:t>Binomial(</w:t>
      </w:r>
      <w:proofErr w:type="gramEnd"/>
      <w:r w:rsidRPr="003079E3">
        <w:rPr>
          <w:rFonts w:ascii="Courier New" w:hAnsi="Courier New" w:cs="Courier New"/>
          <w:sz w:val="20"/>
          <w:szCs w:val="20"/>
        </w:rPr>
        <w:t>1.4516) family taken to be 1)</w:t>
      </w:r>
    </w:p>
    <w:p w14:paraId="42FA8ACD" w14:textId="77777777" w:rsidR="004D4021" w:rsidRPr="003079E3" w:rsidRDefault="004D4021" w:rsidP="004D4021">
      <w:pPr>
        <w:spacing w:after="0"/>
        <w:rPr>
          <w:rFonts w:ascii="Courier New" w:hAnsi="Courier New" w:cs="Courier New"/>
          <w:sz w:val="20"/>
          <w:szCs w:val="20"/>
        </w:rPr>
      </w:pPr>
    </w:p>
    <w:p w14:paraId="20ABC09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Null deviance: </w:t>
      </w:r>
      <w:proofErr w:type="gramStart"/>
      <w:r w:rsidRPr="003079E3">
        <w:rPr>
          <w:rFonts w:ascii="Courier New" w:hAnsi="Courier New" w:cs="Courier New"/>
          <w:sz w:val="20"/>
          <w:szCs w:val="20"/>
        </w:rPr>
        <w:t>356.921  on</w:t>
      </w:r>
      <w:proofErr w:type="gramEnd"/>
      <w:r w:rsidRPr="003079E3">
        <w:rPr>
          <w:rFonts w:ascii="Courier New" w:hAnsi="Courier New" w:cs="Courier New"/>
          <w:sz w:val="20"/>
          <w:szCs w:val="20"/>
        </w:rPr>
        <w:t xml:space="preserve"> 74  degrees of freedom</w:t>
      </w:r>
    </w:p>
    <w:p w14:paraId="78089D86"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Residual deviance:  </w:t>
      </w:r>
      <w:proofErr w:type="gramStart"/>
      <w:r w:rsidRPr="003079E3">
        <w:rPr>
          <w:rFonts w:ascii="Courier New" w:hAnsi="Courier New" w:cs="Courier New"/>
          <w:sz w:val="20"/>
          <w:szCs w:val="20"/>
        </w:rPr>
        <w:t>83.653  on</w:t>
      </w:r>
      <w:proofErr w:type="gramEnd"/>
      <w:r w:rsidRPr="003079E3">
        <w:rPr>
          <w:rFonts w:ascii="Courier New" w:hAnsi="Courier New" w:cs="Courier New"/>
          <w:sz w:val="20"/>
          <w:szCs w:val="20"/>
        </w:rPr>
        <w:t xml:space="preserve"> 68  degrees of freedom</w:t>
      </w:r>
    </w:p>
    <w:p w14:paraId="7D9005C0"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(45 observations deleted due to </w:t>
      </w:r>
      <w:proofErr w:type="spellStart"/>
      <w:r w:rsidRPr="003079E3">
        <w:rPr>
          <w:rFonts w:ascii="Courier New" w:hAnsi="Courier New" w:cs="Courier New"/>
          <w:sz w:val="20"/>
          <w:szCs w:val="20"/>
        </w:rPr>
        <w:t>missingness</w:t>
      </w:r>
      <w:proofErr w:type="spellEnd"/>
      <w:r w:rsidRPr="003079E3">
        <w:rPr>
          <w:rFonts w:ascii="Courier New" w:hAnsi="Courier New" w:cs="Courier New"/>
          <w:sz w:val="20"/>
          <w:szCs w:val="20"/>
        </w:rPr>
        <w:t>)</w:t>
      </w:r>
    </w:p>
    <w:p w14:paraId="1939A27E"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AIC: 1024.8</w:t>
      </w:r>
    </w:p>
    <w:p w14:paraId="531B8C78" w14:textId="77777777" w:rsidR="004D4021" w:rsidRPr="003079E3" w:rsidRDefault="004D4021" w:rsidP="004D4021">
      <w:pPr>
        <w:spacing w:after="0"/>
        <w:rPr>
          <w:rFonts w:ascii="Courier New" w:hAnsi="Courier New" w:cs="Courier New"/>
          <w:sz w:val="20"/>
          <w:szCs w:val="20"/>
        </w:rPr>
      </w:pPr>
    </w:p>
    <w:p w14:paraId="62E8C97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Number of Fisher Scoring iterations: </w:t>
      </w:r>
      <w:proofErr w:type="gramStart"/>
      <w:r w:rsidRPr="003079E3">
        <w:rPr>
          <w:rFonts w:ascii="Courier New" w:hAnsi="Courier New" w:cs="Courier New"/>
          <w:sz w:val="20"/>
          <w:szCs w:val="20"/>
        </w:rPr>
        <w:t>1</w:t>
      </w:r>
      <w:proofErr w:type="gramEnd"/>
    </w:p>
    <w:p w14:paraId="1786777C" w14:textId="77777777" w:rsidR="004D4021" w:rsidRPr="003079E3" w:rsidRDefault="004D4021" w:rsidP="004D4021">
      <w:pPr>
        <w:spacing w:after="0"/>
        <w:rPr>
          <w:rFonts w:ascii="Courier New" w:hAnsi="Courier New" w:cs="Courier New"/>
          <w:sz w:val="20"/>
          <w:szCs w:val="20"/>
        </w:rPr>
      </w:pPr>
    </w:p>
    <w:p w14:paraId="1CA296EE" w14:textId="77777777" w:rsidR="004D4021" w:rsidRPr="003079E3" w:rsidRDefault="004D4021" w:rsidP="004D4021">
      <w:pPr>
        <w:spacing w:after="0"/>
        <w:rPr>
          <w:rFonts w:ascii="Courier New" w:hAnsi="Courier New" w:cs="Courier New"/>
          <w:sz w:val="20"/>
          <w:szCs w:val="20"/>
        </w:rPr>
      </w:pPr>
    </w:p>
    <w:p w14:paraId="2484FBDC"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Theta:  1.452 </w:t>
      </w:r>
    </w:p>
    <w:p w14:paraId="1CBEE0C5"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Std. Err.:  0.222 </w:t>
      </w:r>
    </w:p>
    <w:p w14:paraId="61C1A1BB" w14:textId="77777777" w:rsidR="004D4021" w:rsidRPr="003079E3" w:rsidRDefault="004D4021" w:rsidP="004D4021">
      <w:pPr>
        <w:spacing w:after="0"/>
        <w:rPr>
          <w:rFonts w:ascii="Courier New" w:hAnsi="Courier New" w:cs="Courier New"/>
          <w:sz w:val="20"/>
          <w:szCs w:val="20"/>
        </w:rPr>
      </w:pPr>
    </w:p>
    <w:p w14:paraId="5C667DAA"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2 x</w:t>
      </w:r>
      <w:proofErr w:type="gramEnd"/>
      <w:r w:rsidRPr="003079E3">
        <w:rPr>
          <w:rFonts w:ascii="Courier New" w:hAnsi="Courier New" w:cs="Courier New"/>
          <w:sz w:val="20"/>
          <w:szCs w:val="20"/>
        </w:rPr>
        <w:t xml:space="preserve"> log-likelihood:  -1008.836 </w:t>
      </w:r>
    </w:p>
    <w:p w14:paraId="62EFD0D3" w14:textId="77777777" w:rsidR="004D4021" w:rsidRPr="003079E3" w:rsidRDefault="004D4021" w:rsidP="004D4021">
      <w:pPr>
        <w:spacing w:after="0"/>
        <w:rPr>
          <w:rFonts w:ascii="Courier New" w:hAnsi="Courier New" w:cs="Courier New"/>
          <w:sz w:val="20"/>
          <w:szCs w:val="20"/>
        </w:rPr>
      </w:pPr>
      <w:r w:rsidRPr="003079E3">
        <w:rPr>
          <w:rFonts w:ascii="Courier New" w:hAnsi="Courier New" w:cs="Courier New"/>
          <w:sz w:val="20"/>
          <w:szCs w:val="20"/>
        </w:rPr>
        <w:t>&gt;</w:t>
      </w:r>
    </w:p>
    <w:p w14:paraId="6B1329EB" w14:textId="593C124F" w:rsidR="004D4021" w:rsidRDefault="004D4021" w:rsidP="006B3C72">
      <w:pPr>
        <w:spacing w:after="0" w:line="240" w:lineRule="auto"/>
        <w:rPr>
          <w:rFonts w:cstheme="minorHAnsi"/>
        </w:rPr>
      </w:pPr>
    </w:p>
    <w:p w14:paraId="75FEC9B4" w14:textId="2BC8F97D" w:rsidR="007910E5" w:rsidRDefault="004D4021" w:rsidP="006B3C72">
      <w:pPr>
        <w:spacing w:after="0" w:line="240" w:lineRule="auto"/>
        <w:rPr>
          <w:rFonts w:cstheme="minorHAnsi"/>
        </w:rPr>
      </w:pPr>
      <w:r>
        <w:rPr>
          <w:rFonts w:cstheme="minorHAnsi"/>
        </w:rPr>
        <w:t xml:space="preserve">You see that Drills is not significant.  </w:t>
      </w:r>
      <w:r w:rsidR="007910E5">
        <w:rPr>
          <w:rFonts w:cstheme="minorHAnsi"/>
        </w:rPr>
        <w:t xml:space="preserve">Cultch, Period, Station and Season were all significant factors in the model.  Cultch had a positive relationship with the number of live spat and for every unit (cubic yard) increase in </w:t>
      </w:r>
      <w:r w:rsidR="0049339B">
        <w:rPr>
          <w:rFonts w:cstheme="minorHAnsi"/>
        </w:rPr>
        <w:t>C</w:t>
      </w:r>
      <w:r w:rsidR="007910E5">
        <w:rPr>
          <w:rFonts w:cstheme="minorHAnsi"/>
        </w:rPr>
        <w:t>ultch there was a 0.00</w:t>
      </w:r>
      <w:r>
        <w:rPr>
          <w:rFonts w:cstheme="minorHAnsi"/>
        </w:rPr>
        <w:t>5</w:t>
      </w:r>
      <w:r w:rsidR="007910E5">
        <w:rPr>
          <w:rFonts w:cstheme="minorHAnsi"/>
        </w:rPr>
        <w:t xml:space="preserve"> increase </w:t>
      </w:r>
      <w:r w:rsidR="0049339B">
        <w:rPr>
          <w:rFonts w:cstheme="minorHAnsi"/>
        </w:rPr>
        <w:t>i</w:t>
      </w:r>
      <w:r w:rsidR="007910E5">
        <w:rPr>
          <w:rFonts w:cstheme="minorHAnsi"/>
        </w:rPr>
        <w:t xml:space="preserve">n the number of live spat.  In simpler terms for every 100 cubic yards of fossil </w:t>
      </w:r>
      <w:r w:rsidR="000F1429">
        <w:rPr>
          <w:rFonts w:cstheme="minorHAnsi"/>
        </w:rPr>
        <w:t>shell,</w:t>
      </w:r>
      <w:r w:rsidR="007910E5">
        <w:rPr>
          <w:rFonts w:cstheme="minorHAnsi"/>
        </w:rPr>
        <w:t xml:space="preserve"> there was an increase of about 0.</w:t>
      </w:r>
      <w:r>
        <w:rPr>
          <w:rFonts w:cstheme="minorHAnsi"/>
        </w:rPr>
        <w:t>5</w:t>
      </w:r>
      <w:r w:rsidR="007910E5">
        <w:rPr>
          <w:rFonts w:cstheme="minorHAnsi"/>
        </w:rPr>
        <w:t xml:space="preserve"> live spat.  </w:t>
      </w:r>
      <w:proofErr w:type="gramStart"/>
      <w:r w:rsidR="007910E5">
        <w:rPr>
          <w:rFonts w:cstheme="minorHAnsi"/>
        </w:rPr>
        <w:t>Period of time</w:t>
      </w:r>
      <w:proofErr w:type="gramEnd"/>
      <w:r w:rsidR="007910E5">
        <w:rPr>
          <w:rFonts w:cstheme="minorHAnsi"/>
        </w:rPr>
        <w:t xml:space="preserve"> had a negative relationship with the number of live spat</w:t>
      </w:r>
      <w:r w:rsidR="0049339B">
        <w:rPr>
          <w:rFonts w:cstheme="minorHAnsi"/>
        </w:rPr>
        <w:t xml:space="preserve"> (as observed in plots of raw data).  F</w:t>
      </w:r>
      <w:r w:rsidR="007910E5">
        <w:rPr>
          <w:rFonts w:cstheme="minorHAnsi"/>
        </w:rPr>
        <w:t xml:space="preserve">or each </w:t>
      </w:r>
      <w:proofErr w:type="gramStart"/>
      <w:r w:rsidR="007910E5">
        <w:rPr>
          <w:rFonts w:cstheme="minorHAnsi"/>
        </w:rPr>
        <w:t>period of time</w:t>
      </w:r>
      <w:proofErr w:type="gramEnd"/>
      <w:r w:rsidR="007910E5">
        <w:rPr>
          <w:rFonts w:cstheme="minorHAnsi"/>
        </w:rPr>
        <w:t xml:space="preserve">, the </w:t>
      </w:r>
      <w:r w:rsidR="007910E5">
        <w:rPr>
          <w:rFonts w:cstheme="minorHAnsi"/>
        </w:rPr>
        <w:lastRenderedPageBreak/>
        <w:t>number of live spat declined on average by about 0.</w:t>
      </w:r>
      <w:r>
        <w:rPr>
          <w:rFonts w:cstheme="minorHAnsi"/>
        </w:rPr>
        <w:t>66</w:t>
      </w:r>
      <w:r w:rsidR="0049339B">
        <w:rPr>
          <w:rFonts w:cstheme="minorHAnsi"/>
        </w:rPr>
        <w:t xml:space="preserve"> live spat per quadrat per time step</w:t>
      </w:r>
      <w:r w:rsidR="007910E5">
        <w:rPr>
          <w:rFonts w:cstheme="minorHAnsi"/>
        </w:rPr>
        <w:t>.  When Station is examined these are mean effects which are report</w:t>
      </w:r>
      <w:r w:rsidR="002E4C76">
        <w:rPr>
          <w:rFonts w:cstheme="minorHAnsi"/>
        </w:rPr>
        <w:t>ed</w:t>
      </w:r>
      <w:r w:rsidR="007910E5">
        <w:rPr>
          <w:rFonts w:cstheme="minorHAnsi"/>
        </w:rPr>
        <w:t xml:space="preserve"> as differences from the baseline factor (ordered alphabetically, so Bulkhead is first).  Dry Bar</w:t>
      </w:r>
      <w:r>
        <w:rPr>
          <w:rFonts w:cstheme="minorHAnsi"/>
        </w:rPr>
        <w:t xml:space="preserve"> was lower by about 2.15 live oyster spat per cubic yard shell and Hotel Bar by about </w:t>
      </w:r>
      <w:r w:rsidR="00201429">
        <w:rPr>
          <w:rFonts w:cstheme="minorHAnsi"/>
        </w:rPr>
        <w:t>0.49</w:t>
      </w:r>
      <w:r>
        <w:rPr>
          <w:rFonts w:cstheme="minorHAnsi"/>
        </w:rPr>
        <w:t xml:space="preserve"> live oyster spat per cubic yard of shell</w:t>
      </w:r>
      <w:r w:rsidR="00201429">
        <w:rPr>
          <w:rFonts w:cstheme="minorHAnsi"/>
        </w:rPr>
        <w:t>.</w:t>
      </w:r>
      <w:r w:rsidR="007910E5">
        <w:rPr>
          <w:rFonts w:cstheme="minorHAnsi"/>
        </w:rPr>
        <w:t xml:space="preserve"> Higher live oyster spat </w:t>
      </w:r>
      <w:proofErr w:type="gramStart"/>
      <w:r w:rsidR="007910E5">
        <w:rPr>
          <w:rFonts w:cstheme="minorHAnsi"/>
        </w:rPr>
        <w:t>were observed</w:t>
      </w:r>
      <w:proofErr w:type="gramEnd"/>
      <w:r w:rsidR="007910E5">
        <w:rPr>
          <w:rFonts w:cstheme="minorHAnsi"/>
        </w:rPr>
        <w:t xml:space="preserve"> on average in winter (</w:t>
      </w:r>
      <w:r w:rsidR="002E4C76">
        <w:rPr>
          <w:rFonts w:cstheme="minorHAnsi"/>
        </w:rPr>
        <w:t xml:space="preserve">about </w:t>
      </w:r>
      <w:r w:rsidR="007910E5">
        <w:rPr>
          <w:rFonts w:cstheme="minorHAnsi"/>
        </w:rPr>
        <w:t>1.0</w:t>
      </w:r>
      <w:r w:rsidR="002E4C76">
        <w:rPr>
          <w:rFonts w:cstheme="minorHAnsi"/>
        </w:rPr>
        <w:t>7</w:t>
      </w:r>
      <w:r w:rsidR="007910E5">
        <w:rPr>
          <w:rFonts w:cstheme="minorHAnsi"/>
        </w:rPr>
        <w:t>) than in summer.</w:t>
      </w:r>
    </w:p>
    <w:p w14:paraId="2D999DF3" w14:textId="1FB216D5" w:rsidR="005A7F2F" w:rsidRDefault="005A7F2F" w:rsidP="006B3C72">
      <w:pPr>
        <w:spacing w:after="0" w:line="240" w:lineRule="auto"/>
        <w:rPr>
          <w:rFonts w:cstheme="minorHAnsi"/>
        </w:rPr>
      </w:pPr>
    </w:p>
    <w:p w14:paraId="0E229E95" w14:textId="0FB22482" w:rsidR="000F1429" w:rsidRDefault="000F1429" w:rsidP="006B3C72">
      <w:pPr>
        <w:spacing w:after="0" w:line="240" w:lineRule="auto"/>
        <w:rPr>
          <w:rFonts w:cstheme="minorHAnsi"/>
        </w:rPr>
      </w:pPr>
      <w:r>
        <w:rPr>
          <w:rFonts w:cstheme="minorHAnsi"/>
        </w:rPr>
        <w:t xml:space="preserve">If you examine the results of </w:t>
      </w:r>
      <w:r w:rsidR="0049339B">
        <w:rPr>
          <w:rFonts w:cstheme="minorHAnsi"/>
        </w:rPr>
        <w:t>a similar</w:t>
      </w:r>
      <w:r>
        <w:rPr>
          <w:rFonts w:cstheme="minorHAnsi"/>
        </w:rPr>
        <w:t xml:space="preserve"> model but without</w:t>
      </w:r>
      <w:r w:rsidR="0049339B">
        <w:rPr>
          <w:rFonts w:cstheme="minorHAnsi"/>
        </w:rPr>
        <w:t xml:space="preserve"> the</w:t>
      </w:r>
      <w:r>
        <w:rPr>
          <w:rFonts w:cstheme="minorHAnsi"/>
        </w:rPr>
        <w:t xml:space="preserve"> mean number of Drills (m7), the overall results are similar</w:t>
      </w:r>
    </w:p>
    <w:p w14:paraId="5F90E8F3" w14:textId="5545891E" w:rsidR="000F1429" w:rsidRDefault="000F1429" w:rsidP="006B3C72">
      <w:pPr>
        <w:spacing w:after="0" w:line="240" w:lineRule="auto"/>
        <w:rPr>
          <w:rFonts w:cstheme="minorHAnsi"/>
        </w:rPr>
      </w:pPr>
    </w:p>
    <w:p w14:paraId="07432AC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&gt; </w:t>
      </w:r>
      <w:proofErr w:type="gramStart"/>
      <w:r w:rsidRPr="003079E3">
        <w:rPr>
          <w:rFonts w:ascii="Courier New" w:hAnsi="Courier New" w:cs="Courier New"/>
          <w:sz w:val="20"/>
          <w:szCs w:val="20"/>
        </w:rPr>
        <w:t>summary(</w:t>
      </w:r>
      <w:proofErr w:type="gramEnd"/>
      <w:r w:rsidRPr="003079E3">
        <w:rPr>
          <w:rFonts w:ascii="Courier New" w:hAnsi="Courier New" w:cs="Courier New"/>
          <w:sz w:val="20"/>
          <w:szCs w:val="20"/>
        </w:rPr>
        <w:t>m7)</w:t>
      </w:r>
    </w:p>
    <w:p w14:paraId="36CDE014" w14:textId="77777777" w:rsidR="000F1429" w:rsidRPr="003079E3" w:rsidRDefault="000F1429" w:rsidP="000F1429">
      <w:pPr>
        <w:spacing w:after="0"/>
        <w:rPr>
          <w:rFonts w:ascii="Courier New" w:hAnsi="Courier New" w:cs="Courier New"/>
          <w:sz w:val="20"/>
          <w:szCs w:val="20"/>
        </w:rPr>
      </w:pPr>
    </w:p>
    <w:p w14:paraId="131A1E6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Call:</w:t>
      </w:r>
    </w:p>
    <w:p w14:paraId="6C0E4085" w14:textId="77777777" w:rsidR="000F1429" w:rsidRPr="003079E3" w:rsidRDefault="000F1429" w:rsidP="000F1429">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glm.nb</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formula = </w:t>
      </w:r>
      <w:proofErr w:type="spellStart"/>
      <w:r w:rsidRPr="003079E3">
        <w:rPr>
          <w:rFonts w:ascii="Courier New" w:hAnsi="Courier New" w:cs="Courier New"/>
          <w:sz w:val="20"/>
          <w:szCs w:val="20"/>
        </w:rPr>
        <w:t>LiveSpat</w:t>
      </w:r>
      <w:proofErr w:type="spellEnd"/>
      <w:r w:rsidRPr="003079E3">
        <w:rPr>
          <w:rFonts w:ascii="Courier New" w:hAnsi="Courier New" w:cs="Courier New"/>
          <w:sz w:val="20"/>
          <w:szCs w:val="20"/>
        </w:rPr>
        <w:t xml:space="preserve"> ~ Cultch + Period + </w:t>
      </w:r>
      <w:proofErr w:type="spellStart"/>
      <w:r w:rsidRPr="003079E3">
        <w:rPr>
          <w:rFonts w:ascii="Courier New" w:hAnsi="Courier New" w:cs="Courier New"/>
          <w:sz w:val="20"/>
          <w:szCs w:val="20"/>
        </w:rPr>
        <w:t>StationName</w:t>
      </w:r>
      <w:proofErr w:type="spellEnd"/>
      <w:r w:rsidRPr="003079E3">
        <w:rPr>
          <w:rFonts w:ascii="Courier New" w:hAnsi="Courier New" w:cs="Courier New"/>
          <w:sz w:val="20"/>
          <w:szCs w:val="20"/>
        </w:rPr>
        <w:t xml:space="preserve"> + season + </w:t>
      </w:r>
    </w:p>
    <w:p w14:paraId="79CE10F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offset(</w:t>
      </w:r>
      <w:proofErr w:type="gramEnd"/>
      <w:r w:rsidRPr="003079E3">
        <w:rPr>
          <w:rFonts w:ascii="Courier New" w:hAnsi="Courier New" w:cs="Courier New"/>
          <w:sz w:val="20"/>
          <w:szCs w:val="20"/>
        </w:rPr>
        <w:t>log(</w:t>
      </w:r>
      <w:proofErr w:type="spellStart"/>
      <w:r w:rsidRPr="003079E3">
        <w:rPr>
          <w:rFonts w:ascii="Courier New" w:hAnsi="Courier New" w:cs="Courier New"/>
          <w:sz w:val="20"/>
          <w:szCs w:val="20"/>
        </w:rPr>
        <w:t>Num_quads</w:t>
      </w:r>
      <w:proofErr w:type="spellEnd"/>
      <w:r w:rsidRPr="003079E3">
        <w:rPr>
          <w:rFonts w:ascii="Courier New" w:hAnsi="Courier New" w:cs="Courier New"/>
          <w:sz w:val="20"/>
          <w:szCs w:val="20"/>
        </w:rPr>
        <w:t xml:space="preserve">)), data = d5, </w:t>
      </w:r>
      <w:proofErr w:type="spellStart"/>
      <w:r w:rsidRPr="003079E3">
        <w:rPr>
          <w:rFonts w:ascii="Courier New" w:hAnsi="Courier New" w:cs="Courier New"/>
          <w:sz w:val="20"/>
          <w:szCs w:val="20"/>
        </w:rPr>
        <w:t>init.theta</w:t>
      </w:r>
      <w:proofErr w:type="spellEnd"/>
      <w:r w:rsidRPr="003079E3">
        <w:rPr>
          <w:rFonts w:ascii="Courier New" w:hAnsi="Courier New" w:cs="Courier New"/>
          <w:sz w:val="20"/>
          <w:szCs w:val="20"/>
        </w:rPr>
        <w:t xml:space="preserve"> = 1.17729948, </w:t>
      </w:r>
    </w:p>
    <w:p w14:paraId="716EE904"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link</w:t>
      </w:r>
      <w:proofErr w:type="gramEnd"/>
      <w:r w:rsidRPr="003079E3">
        <w:rPr>
          <w:rFonts w:ascii="Courier New" w:hAnsi="Courier New" w:cs="Courier New"/>
          <w:sz w:val="20"/>
          <w:szCs w:val="20"/>
        </w:rPr>
        <w:t xml:space="preserve"> = log)</w:t>
      </w:r>
    </w:p>
    <w:p w14:paraId="46EE2B53" w14:textId="77777777" w:rsidR="000F1429" w:rsidRPr="003079E3" w:rsidRDefault="000F1429" w:rsidP="000F1429">
      <w:pPr>
        <w:spacing w:after="0"/>
        <w:rPr>
          <w:rFonts w:ascii="Courier New" w:hAnsi="Courier New" w:cs="Courier New"/>
          <w:sz w:val="20"/>
          <w:szCs w:val="20"/>
        </w:rPr>
      </w:pPr>
    </w:p>
    <w:p w14:paraId="3A00E62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Deviance Residuals: </w:t>
      </w:r>
    </w:p>
    <w:p w14:paraId="4F89EEDC"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Min       1Q   Median       3Q      Max  </w:t>
      </w:r>
    </w:p>
    <w:p w14:paraId="799D4A75"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roofErr w:type="gramStart"/>
      <w:r w:rsidRPr="003079E3">
        <w:rPr>
          <w:rFonts w:ascii="Courier New" w:hAnsi="Courier New" w:cs="Courier New"/>
          <w:sz w:val="20"/>
          <w:szCs w:val="20"/>
        </w:rPr>
        <w:t>2.5887  -</w:t>
      </w:r>
      <w:proofErr w:type="gramEnd"/>
      <w:r w:rsidRPr="003079E3">
        <w:rPr>
          <w:rFonts w:ascii="Courier New" w:hAnsi="Courier New" w:cs="Courier New"/>
          <w:sz w:val="20"/>
          <w:szCs w:val="20"/>
        </w:rPr>
        <w:t xml:space="preserve">1.0438  -0.3363   0.3793   1.7829  </w:t>
      </w:r>
    </w:p>
    <w:p w14:paraId="223E50DC" w14:textId="77777777" w:rsidR="000F1429" w:rsidRPr="003079E3" w:rsidRDefault="000F1429" w:rsidP="000F1429">
      <w:pPr>
        <w:spacing w:after="0"/>
        <w:rPr>
          <w:rFonts w:ascii="Courier New" w:hAnsi="Courier New" w:cs="Courier New"/>
          <w:sz w:val="20"/>
          <w:szCs w:val="20"/>
        </w:rPr>
      </w:pPr>
    </w:p>
    <w:p w14:paraId="4BB0C03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Coefficients:</w:t>
      </w:r>
    </w:p>
    <w:p w14:paraId="56CA0173"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Estimate Std. Error z value </w:t>
      </w:r>
      <w:proofErr w:type="spellStart"/>
      <w:proofErr w:type="gramStart"/>
      <w:r w:rsidRPr="003079E3">
        <w:rPr>
          <w:rFonts w:ascii="Courier New" w:hAnsi="Courier New" w:cs="Courier New"/>
          <w:sz w:val="20"/>
          <w:szCs w:val="20"/>
        </w:rPr>
        <w:t>Pr</w:t>
      </w:r>
      <w:proofErr w:type="spellEnd"/>
      <w:r w:rsidRPr="003079E3">
        <w:rPr>
          <w:rFonts w:ascii="Courier New" w:hAnsi="Courier New" w:cs="Courier New"/>
          <w:sz w:val="20"/>
          <w:szCs w:val="20"/>
        </w:rPr>
        <w:t>(</w:t>
      </w:r>
      <w:proofErr w:type="gramEnd"/>
      <w:r w:rsidRPr="003079E3">
        <w:rPr>
          <w:rFonts w:ascii="Courier New" w:hAnsi="Courier New" w:cs="Courier New"/>
          <w:sz w:val="20"/>
          <w:szCs w:val="20"/>
        </w:rPr>
        <w:t xml:space="preserve">&gt;|z|)    </w:t>
      </w:r>
    </w:p>
    <w:p w14:paraId="1EA676F7"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(Intercept)                </w:t>
      </w:r>
      <w:proofErr w:type="gramStart"/>
      <w:r w:rsidRPr="003079E3">
        <w:rPr>
          <w:rFonts w:ascii="Courier New" w:hAnsi="Courier New" w:cs="Courier New"/>
          <w:sz w:val="20"/>
          <w:szCs w:val="20"/>
        </w:rPr>
        <w:t>5.5618182  0.3062631</w:t>
      </w:r>
      <w:proofErr w:type="gramEnd"/>
      <w:r w:rsidRPr="003079E3">
        <w:rPr>
          <w:rFonts w:ascii="Courier New" w:hAnsi="Courier New" w:cs="Courier New"/>
          <w:sz w:val="20"/>
          <w:szCs w:val="20"/>
        </w:rPr>
        <w:t xml:space="preserve">  18.160  &lt; 2e-16 ***</w:t>
      </w:r>
    </w:p>
    <w:p w14:paraId="732EA191"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Cultch                     </w:t>
      </w:r>
      <w:proofErr w:type="gramStart"/>
      <w:r w:rsidRPr="003079E3">
        <w:rPr>
          <w:rFonts w:ascii="Courier New" w:hAnsi="Courier New" w:cs="Courier New"/>
          <w:sz w:val="20"/>
          <w:szCs w:val="20"/>
        </w:rPr>
        <w:t>0.0060525  0.0005979</w:t>
      </w:r>
      <w:proofErr w:type="gramEnd"/>
      <w:r w:rsidRPr="003079E3">
        <w:rPr>
          <w:rFonts w:ascii="Courier New" w:hAnsi="Courier New" w:cs="Courier New"/>
          <w:sz w:val="20"/>
          <w:szCs w:val="20"/>
        </w:rPr>
        <w:t xml:space="preserve">  10.123  &lt; 2e-16 ***</w:t>
      </w:r>
    </w:p>
    <w:p w14:paraId="5EF92E9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Period                    -</w:t>
      </w:r>
      <w:proofErr w:type="gramStart"/>
      <w:r w:rsidRPr="003079E3">
        <w:rPr>
          <w:rFonts w:ascii="Courier New" w:hAnsi="Courier New" w:cs="Courier New"/>
          <w:sz w:val="20"/>
          <w:szCs w:val="20"/>
        </w:rPr>
        <w:t>0.5726926  0.0378345</w:t>
      </w:r>
      <w:proofErr w:type="gramEnd"/>
      <w:r w:rsidRPr="003079E3">
        <w:rPr>
          <w:rFonts w:ascii="Courier New" w:hAnsi="Courier New" w:cs="Courier New"/>
          <w:sz w:val="20"/>
          <w:szCs w:val="20"/>
        </w:rPr>
        <w:t xml:space="preserve"> -15.137  &lt; 2e-16 ***</w:t>
      </w:r>
    </w:p>
    <w:p w14:paraId="187D1486"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Dry Bar   -</w:t>
      </w:r>
      <w:proofErr w:type="gramStart"/>
      <w:r w:rsidRPr="003079E3">
        <w:rPr>
          <w:rFonts w:ascii="Courier New" w:hAnsi="Courier New" w:cs="Courier New"/>
          <w:sz w:val="20"/>
          <w:szCs w:val="20"/>
        </w:rPr>
        <w:t>2.1512225  0.2071858</w:t>
      </w:r>
      <w:proofErr w:type="gramEnd"/>
      <w:r w:rsidRPr="003079E3">
        <w:rPr>
          <w:rFonts w:ascii="Courier New" w:hAnsi="Courier New" w:cs="Courier New"/>
          <w:sz w:val="20"/>
          <w:szCs w:val="20"/>
        </w:rPr>
        <w:t xml:space="preserve"> -10.383  &lt; 2e-16 ***</w:t>
      </w:r>
    </w:p>
    <w:p w14:paraId="11891EF7"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StationNameNFWF</w:t>
      </w:r>
      <w:proofErr w:type="spellEnd"/>
      <w:r w:rsidRPr="003079E3">
        <w:rPr>
          <w:rFonts w:ascii="Courier New" w:hAnsi="Courier New" w:cs="Courier New"/>
          <w:sz w:val="20"/>
          <w:szCs w:val="20"/>
        </w:rPr>
        <w:t xml:space="preserve"> Hotel Bar -</w:t>
      </w:r>
      <w:proofErr w:type="gramStart"/>
      <w:r w:rsidRPr="003079E3">
        <w:rPr>
          <w:rFonts w:ascii="Courier New" w:hAnsi="Courier New" w:cs="Courier New"/>
          <w:sz w:val="20"/>
          <w:szCs w:val="20"/>
        </w:rPr>
        <w:t>0.4924178  0.2064003</w:t>
      </w:r>
      <w:proofErr w:type="gramEnd"/>
      <w:r w:rsidRPr="003079E3">
        <w:rPr>
          <w:rFonts w:ascii="Courier New" w:hAnsi="Courier New" w:cs="Courier New"/>
          <w:sz w:val="20"/>
          <w:szCs w:val="20"/>
        </w:rPr>
        <w:t xml:space="preserve">  -2.386    0.017 *  </w:t>
      </w:r>
    </w:p>
    <w:p w14:paraId="5475ABBE" w14:textId="77777777" w:rsidR="000F1429" w:rsidRPr="003079E3" w:rsidRDefault="000F1429" w:rsidP="000F1429">
      <w:pPr>
        <w:spacing w:after="0"/>
        <w:rPr>
          <w:rFonts w:ascii="Courier New" w:hAnsi="Courier New" w:cs="Courier New"/>
          <w:sz w:val="20"/>
          <w:szCs w:val="20"/>
        </w:rPr>
      </w:pPr>
      <w:proofErr w:type="spellStart"/>
      <w:proofErr w:type="gramStart"/>
      <w:r w:rsidRPr="003079E3">
        <w:rPr>
          <w:rFonts w:ascii="Courier New" w:hAnsi="Courier New" w:cs="Courier New"/>
          <w:sz w:val="20"/>
          <w:szCs w:val="20"/>
        </w:rPr>
        <w:t>seasonWinter</w:t>
      </w:r>
      <w:proofErr w:type="spellEnd"/>
      <w:proofErr w:type="gramEnd"/>
      <w:r w:rsidRPr="003079E3">
        <w:rPr>
          <w:rFonts w:ascii="Courier New" w:hAnsi="Courier New" w:cs="Courier New"/>
          <w:sz w:val="20"/>
          <w:szCs w:val="20"/>
        </w:rPr>
        <w:t xml:space="preserve">               1.0676521  0.1729641   6.173 6.71e-10 ***</w:t>
      </w:r>
    </w:p>
    <w:p w14:paraId="414A72D6"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w:t>
      </w:r>
    </w:p>
    <w:p w14:paraId="60245B46" w14:textId="77777777" w:rsidR="000F1429" w:rsidRPr="003079E3" w:rsidRDefault="000F1429" w:rsidP="000F1429">
      <w:pPr>
        <w:spacing w:after="0"/>
        <w:rPr>
          <w:rFonts w:ascii="Courier New" w:hAnsi="Courier New" w:cs="Courier New"/>
          <w:sz w:val="20"/>
          <w:szCs w:val="20"/>
        </w:rPr>
      </w:pPr>
      <w:proofErr w:type="spellStart"/>
      <w:r w:rsidRPr="003079E3">
        <w:rPr>
          <w:rFonts w:ascii="Courier New" w:hAnsi="Courier New" w:cs="Courier New"/>
          <w:sz w:val="20"/>
          <w:szCs w:val="20"/>
        </w:rPr>
        <w:t>Signif</w:t>
      </w:r>
      <w:proofErr w:type="spellEnd"/>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codes</w:t>
      </w:r>
      <w:proofErr w:type="gramEnd"/>
      <w:r w:rsidRPr="003079E3">
        <w:rPr>
          <w:rFonts w:ascii="Courier New" w:hAnsi="Courier New" w:cs="Courier New"/>
          <w:sz w:val="20"/>
          <w:szCs w:val="20"/>
        </w:rPr>
        <w:t xml:space="preserve">:  0 ‘***’ 0.001 ‘**’ 0.01 ‘*’ 0.05 ‘.’ 0.1 </w:t>
      </w:r>
      <w:proofErr w:type="gramStart"/>
      <w:r w:rsidRPr="003079E3">
        <w:rPr>
          <w:rFonts w:ascii="Courier New" w:hAnsi="Courier New" w:cs="Courier New"/>
          <w:sz w:val="20"/>
          <w:szCs w:val="20"/>
        </w:rPr>
        <w:t>‘ ’</w:t>
      </w:r>
      <w:proofErr w:type="gramEnd"/>
      <w:r w:rsidRPr="003079E3">
        <w:rPr>
          <w:rFonts w:ascii="Courier New" w:hAnsi="Courier New" w:cs="Courier New"/>
          <w:sz w:val="20"/>
          <w:szCs w:val="20"/>
        </w:rPr>
        <w:t xml:space="preserve"> 1</w:t>
      </w:r>
    </w:p>
    <w:p w14:paraId="6DCE7CF8" w14:textId="77777777" w:rsidR="000F1429" w:rsidRPr="003079E3" w:rsidRDefault="000F1429" w:rsidP="000F1429">
      <w:pPr>
        <w:spacing w:after="0"/>
        <w:rPr>
          <w:rFonts w:ascii="Courier New" w:hAnsi="Courier New" w:cs="Courier New"/>
          <w:sz w:val="20"/>
          <w:szCs w:val="20"/>
        </w:rPr>
      </w:pPr>
    </w:p>
    <w:p w14:paraId="259D2F8E"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(Dispersion parameter for Negative </w:t>
      </w:r>
      <w:proofErr w:type="gramStart"/>
      <w:r w:rsidRPr="003079E3">
        <w:rPr>
          <w:rFonts w:ascii="Courier New" w:hAnsi="Courier New" w:cs="Courier New"/>
          <w:sz w:val="20"/>
          <w:szCs w:val="20"/>
        </w:rPr>
        <w:t>Binomial(</w:t>
      </w:r>
      <w:proofErr w:type="gramEnd"/>
      <w:r w:rsidRPr="003079E3">
        <w:rPr>
          <w:rFonts w:ascii="Courier New" w:hAnsi="Courier New" w:cs="Courier New"/>
          <w:sz w:val="20"/>
          <w:szCs w:val="20"/>
        </w:rPr>
        <w:t>1.1773) family taken to be 1)</w:t>
      </w:r>
    </w:p>
    <w:p w14:paraId="1A361F00" w14:textId="77777777" w:rsidR="000F1429" w:rsidRPr="003079E3" w:rsidRDefault="000F1429" w:rsidP="000F1429">
      <w:pPr>
        <w:spacing w:after="0"/>
        <w:rPr>
          <w:rFonts w:ascii="Courier New" w:hAnsi="Courier New" w:cs="Courier New"/>
          <w:sz w:val="20"/>
          <w:szCs w:val="20"/>
        </w:rPr>
      </w:pPr>
    </w:p>
    <w:p w14:paraId="294FF042"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Null deviance: </w:t>
      </w:r>
      <w:proofErr w:type="gramStart"/>
      <w:r w:rsidRPr="003079E3">
        <w:rPr>
          <w:rFonts w:ascii="Courier New" w:hAnsi="Courier New" w:cs="Courier New"/>
          <w:sz w:val="20"/>
          <w:szCs w:val="20"/>
        </w:rPr>
        <w:t>526.44  on</w:t>
      </w:r>
      <w:proofErr w:type="gramEnd"/>
      <w:r w:rsidRPr="003079E3">
        <w:rPr>
          <w:rFonts w:ascii="Courier New" w:hAnsi="Courier New" w:cs="Courier New"/>
          <w:sz w:val="20"/>
          <w:szCs w:val="20"/>
        </w:rPr>
        <w:t xml:space="preserve"> 119  degrees of freedom</w:t>
      </w:r>
    </w:p>
    <w:p w14:paraId="7AC0E2B9"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Residual deviance: </w:t>
      </w:r>
      <w:proofErr w:type="gramStart"/>
      <w:r w:rsidRPr="003079E3">
        <w:rPr>
          <w:rFonts w:ascii="Courier New" w:hAnsi="Courier New" w:cs="Courier New"/>
          <w:sz w:val="20"/>
          <w:szCs w:val="20"/>
        </w:rPr>
        <w:t>135.65  on</w:t>
      </w:r>
      <w:proofErr w:type="gramEnd"/>
      <w:r w:rsidRPr="003079E3">
        <w:rPr>
          <w:rFonts w:ascii="Courier New" w:hAnsi="Courier New" w:cs="Courier New"/>
          <w:sz w:val="20"/>
          <w:szCs w:val="20"/>
        </w:rPr>
        <w:t xml:space="preserve"> 114  degrees of freedom</w:t>
      </w:r>
    </w:p>
    <w:p w14:paraId="54C6CFBD"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AIC: 1855.4</w:t>
      </w:r>
    </w:p>
    <w:p w14:paraId="6A1C5B4D" w14:textId="77777777" w:rsidR="000F1429" w:rsidRPr="003079E3" w:rsidRDefault="000F1429" w:rsidP="000F1429">
      <w:pPr>
        <w:spacing w:after="0"/>
        <w:rPr>
          <w:rFonts w:ascii="Courier New" w:hAnsi="Courier New" w:cs="Courier New"/>
          <w:sz w:val="20"/>
          <w:szCs w:val="20"/>
        </w:rPr>
      </w:pPr>
    </w:p>
    <w:p w14:paraId="5CE78A6A"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Number of Fisher Scoring iterations: </w:t>
      </w:r>
      <w:proofErr w:type="gramStart"/>
      <w:r w:rsidRPr="003079E3">
        <w:rPr>
          <w:rFonts w:ascii="Courier New" w:hAnsi="Courier New" w:cs="Courier New"/>
          <w:sz w:val="20"/>
          <w:szCs w:val="20"/>
        </w:rPr>
        <w:t>1</w:t>
      </w:r>
      <w:proofErr w:type="gramEnd"/>
    </w:p>
    <w:p w14:paraId="39B5DE7F" w14:textId="77777777" w:rsidR="000F1429" w:rsidRPr="003079E3" w:rsidRDefault="000F1429" w:rsidP="000F1429">
      <w:pPr>
        <w:spacing w:after="0"/>
        <w:rPr>
          <w:rFonts w:ascii="Courier New" w:hAnsi="Courier New" w:cs="Courier New"/>
          <w:sz w:val="20"/>
          <w:szCs w:val="20"/>
        </w:rPr>
      </w:pPr>
    </w:p>
    <w:p w14:paraId="11258DC0" w14:textId="77777777" w:rsidR="000F1429" w:rsidRPr="003079E3" w:rsidRDefault="000F1429" w:rsidP="000F1429">
      <w:pPr>
        <w:spacing w:after="0"/>
        <w:rPr>
          <w:rFonts w:ascii="Courier New" w:hAnsi="Courier New" w:cs="Courier New"/>
          <w:sz w:val="20"/>
          <w:szCs w:val="20"/>
        </w:rPr>
      </w:pPr>
    </w:p>
    <w:p w14:paraId="68BBA988"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Theta:  1.177 </w:t>
      </w:r>
    </w:p>
    <w:p w14:paraId="0263BBBF" w14:textId="77777777" w:rsidR="000F1429" w:rsidRPr="003079E3"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Std. Err.:  0.138 </w:t>
      </w:r>
    </w:p>
    <w:p w14:paraId="47265319" w14:textId="77777777" w:rsidR="000F1429" w:rsidRPr="003079E3" w:rsidRDefault="000F1429" w:rsidP="000F1429">
      <w:pPr>
        <w:spacing w:after="0"/>
        <w:rPr>
          <w:rFonts w:ascii="Courier New" w:hAnsi="Courier New" w:cs="Courier New"/>
          <w:sz w:val="20"/>
          <w:szCs w:val="20"/>
        </w:rPr>
      </w:pPr>
    </w:p>
    <w:p w14:paraId="244EAF37" w14:textId="77777777" w:rsidR="000F1429" w:rsidRDefault="000F1429" w:rsidP="000F1429">
      <w:pPr>
        <w:spacing w:after="0"/>
        <w:rPr>
          <w:rFonts w:ascii="Courier New" w:hAnsi="Courier New" w:cs="Courier New"/>
          <w:sz w:val="20"/>
          <w:szCs w:val="20"/>
        </w:rPr>
      </w:pPr>
      <w:r w:rsidRPr="003079E3">
        <w:rPr>
          <w:rFonts w:ascii="Courier New" w:hAnsi="Courier New" w:cs="Courier New"/>
          <w:sz w:val="20"/>
          <w:szCs w:val="20"/>
        </w:rPr>
        <w:t xml:space="preserve"> </w:t>
      </w:r>
      <w:proofErr w:type="gramStart"/>
      <w:r w:rsidRPr="003079E3">
        <w:rPr>
          <w:rFonts w:ascii="Courier New" w:hAnsi="Courier New" w:cs="Courier New"/>
          <w:sz w:val="20"/>
          <w:szCs w:val="20"/>
        </w:rPr>
        <w:t>2 x</w:t>
      </w:r>
      <w:proofErr w:type="gramEnd"/>
      <w:r w:rsidRPr="003079E3">
        <w:rPr>
          <w:rFonts w:ascii="Courier New" w:hAnsi="Courier New" w:cs="Courier New"/>
          <w:sz w:val="20"/>
          <w:szCs w:val="20"/>
        </w:rPr>
        <w:t xml:space="preserve"> log-likelihood:  -1841.375</w:t>
      </w:r>
    </w:p>
    <w:p w14:paraId="67AA31BE" w14:textId="79A4A63F" w:rsidR="000F1429" w:rsidRDefault="000F1429" w:rsidP="000F1429">
      <w:pPr>
        <w:spacing w:after="0" w:line="240" w:lineRule="auto"/>
        <w:rPr>
          <w:rFonts w:cstheme="minorHAnsi"/>
        </w:rPr>
      </w:pPr>
      <w:r w:rsidRPr="003079E3">
        <w:rPr>
          <w:rFonts w:ascii="Courier New" w:hAnsi="Courier New" w:cs="Courier New"/>
          <w:sz w:val="20"/>
          <w:szCs w:val="20"/>
        </w:rPr>
        <w:t>&gt;</w:t>
      </w:r>
    </w:p>
    <w:p w14:paraId="3387E74F" w14:textId="217B64DA" w:rsidR="000F1429" w:rsidRDefault="000F1429" w:rsidP="006B3C72">
      <w:pPr>
        <w:spacing w:after="0" w:line="240" w:lineRule="auto"/>
        <w:rPr>
          <w:rFonts w:cstheme="minorHAnsi"/>
        </w:rPr>
      </w:pPr>
    </w:p>
    <w:p w14:paraId="15D8CCF9" w14:textId="393C34C3" w:rsidR="00B017EA" w:rsidRDefault="00B017EA" w:rsidP="006B3C72">
      <w:pPr>
        <w:spacing w:after="0" w:line="240" w:lineRule="auto"/>
        <w:rPr>
          <w:rFonts w:cstheme="minorHAnsi"/>
        </w:rPr>
      </w:pPr>
    </w:p>
    <w:p w14:paraId="55C1018B" w14:textId="4448832F" w:rsidR="00B017EA" w:rsidRDefault="00B017EA" w:rsidP="006B3C72">
      <w:pPr>
        <w:spacing w:after="0" w:line="240" w:lineRule="auto"/>
        <w:rPr>
          <w:rFonts w:cstheme="minorHAnsi"/>
        </w:rPr>
      </w:pPr>
      <w:r>
        <w:rPr>
          <w:rFonts w:cstheme="minorHAnsi"/>
        </w:rPr>
        <w:t xml:space="preserve">I then used the parameters from m7 </w:t>
      </w:r>
      <w:r w:rsidR="0049339B">
        <w:rPr>
          <w:rFonts w:cstheme="minorHAnsi"/>
        </w:rPr>
        <w:t>to predict</w:t>
      </w:r>
      <w:r>
        <w:rPr>
          <w:rFonts w:cstheme="minorHAnsi"/>
        </w:rPr>
        <w:t xml:space="preserve"> the number of live oyster spat in winter and summer for period 9</w:t>
      </w:r>
      <w:r w:rsidR="0049339B">
        <w:rPr>
          <w:rFonts w:cstheme="minorHAnsi"/>
        </w:rPr>
        <w:t xml:space="preserve"> as a</w:t>
      </w:r>
      <w:r w:rsidR="00201429">
        <w:rPr>
          <w:rFonts w:cstheme="minorHAnsi"/>
        </w:rPr>
        <w:t>n evaluation</w:t>
      </w:r>
      <w:r w:rsidR="0049339B">
        <w:rPr>
          <w:rFonts w:cstheme="minorHAnsi"/>
        </w:rPr>
        <w:t xml:space="preserve"> of model performance</w:t>
      </w:r>
      <w:r w:rsidR="00E14D18">
        <w:rPr>
          <w:rFonts w:cstheme="minorHAnsi"/>
        </w:rPr>
        <w:t xml:space="preserve"> (how well does the model fit the data)</w:t>
      </w:r>
      <w:r w:rsidR="0049339B">
        <w:rPr>
          <w:rFonts w:cstheme="minorHAnsi"/>
        </w:rPr>
        <w:t>.</w:t>
      </w:r>
    </w:p>
    <w:p w14:paraId="5450F2FA" w14:textId="4086484C" w:rsidR="00B017EA" w:rsidRDefault="00B017EA" w:rsidP="006B3C72">
      <w:pPr>
        <w:spacing w:after="0" w:line="240" w:lineRule="auto"/>
        <w:rPr>
          <w:rFonts w:cstheme="minorHAnsi"/>
        </w:rPr>
      </w:pPr>
    </w:p>
    <w:p w14:paraId="7A906AFD" w14:textId="116574E2" w:rsidR="00B017EA" w:rsidRDefault="00B017EA" w:rsidP="006B3C72">
      <w:pPr>
        <w:spacing w:after="0" w:line="240" w:lineRule="auto"/>
        <w:rPr>
          <w:rFonts w:cstheme="minorHAnsi"/>
        </w:rPr>
      </w:pPr>
    </w:p>
    <w:p w14:paraId="7C41B713" w14:textId="6366A80A" w:rsidR="00B017EA" w:rsidRDefault="00B017EA" w:rsidP="006B3C72">
      <w:pPr>
        <w:spacing w:after="0" w:line="240" w:lineRule="auto"/>
        <w:rPr>
          <w:rFonts w:cstheme="minorHAnsi"/>
        </w:rPr>
      </w:pPr>
      <w:r>
        <w:rPr>
          <w:rFonts w:cstheme="minorHAnsi"/>
          <w:noProof/>
        </w:rPr>
        <w:lastRenderedPageBreak/>
        <w:drawing>
          <wp:inline distT="0" distB="0" distL="0" distR="0" wp14:anchorId="74496B49" wp14:editId="089CDD80">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_predicted_m7_p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4105D3FA" w14:textId="77777777" w:rsidR="000F1429" w:rsidRDefault="000F1429" w:rsidP="006B3C72">
      <w:pPr>
        <w:spacing w:after="0" w:line="240" w:lineRule="auto"/>
        <w:rPr>
          <w:rFonts w:cstheme="minorHAnsi"/>
        </w:rPr>
      </w:pPr>
    </w:p>
    <w:p w14:paraId="2817B821" w14:textId="064B3C8A" w:rsidR="00B017EA" w:rsidRPr="00201429" w:rsidRDefault="00B017EA" w:rsidP="006B3C72">
      <w:pPr>
        <w:spacing w:after="0" w:line="240" w:lineRule="auto"/>
        <w:rPr>
          <w:rFonts w:cstheme="minorHAnsi"/>
          <w:i/>
        </w:rPr>
      </w:pPr>
      <w:r w:rsidRPr="00201429">
        <w:rPr>
          <w:rFonts w:cstheme="minorHAnsi"/>
          <w:i/>
        </w:rPr>
        <w:t xml:space="preserve">Figure </w:t>
      </w:r>
      <w:r w:rsidR="00201429" w:rsidRPr="00201429">
        <w:rPr>
          <w:rFonts w:cstheme="minorHAnsi"/>
          <w:i/>
        </w:rPr>
        <w:t>7</w:t>
      </w:r>
      <w:r w:rsidRPr="00201429">
        <w:rPr>
          <w:rFonts w:cstheme="minorHAnsi"/>
          <w:i/>
        </w:rPr>
        <w:t>.  Predicted live oyster spat (y-axis) at each Station (panels) for winter (black line) and summer (red line)</w:t>
      </w:r>
      <w:r w:rsidR="005A4B96" w:rsidRPr="00201429">
        <w:rPr>
          <w:rFonts w:cstheme="minorHAnsi"/>
          <w:i/>
        </w:rPr>
        <w:t xml:space="preserve"> at different cultch densities (x-axis)</w:t>
      </w:r>
      <w:r w:rsidRPr="00201429">
        <w:rPr>
          <w:rFonts w:cstheme="minorHAnsi"/>
          <w:i/>
        </w:rPr>
        <w:t xml:space="preserve">.  Black dots </w:t>
      </w:r>
      <w:proofErr w:type="gramStart"/>
      <w:r w:rsidRPr="00201429">
        <w:rPr>
          <w:rFonts w:cstheme="minorHAnsi"/>
          <w:i/>
        </w:rPr>
        <w:t>are observed</w:t>
      </w:r>
      <w:proofErr w:type="gramEnd"/>
      <w:r w:rsidRPr="00201429">
        <w:rPr>
          <w:rFonts w:cstheme="minorHAnsi"/>
          <w:i/>
        </w:rPr>
        <w:t xml:space="preserve"> data for winter and red dots are observed data for summer.  Shaded area is the 95% confidence limits on the predicted values.</w:t>
      </w:r>
    </w:p>
    <w:p w14:paraId="58B5DF46" w14:textId="5C3C4CBB" w:rsidR="00B017EA" w:rsidRDefault="00B017EA" w:rsidP="006B3C72">
      <w:pPr>
        <w:spacing w:after="0" w:line="240" w:lineRule="auto"/>
        <w:rPr>
          <w:rFonts w:cstheme="minorHAnsi"/>
        </w:rPr>
      </w:pPr>
    </w:p>
    <w:p w14:paraId="105884D8" w14:textId="3AB3ED68" w:rsidR="00B017EA" w:rsidRDefault="00E14D18" w:rsidP="006B3C72">
      <w:pPr>
        <w:spacing w:after="0" w:line="240" w:lineRule="auto"/>
        <w:rPr>
          <w:rFonts w:cstheme="minorHAnsi"/>
        </w:rPr>
      </w:pPr>
      <w:r>
        <w:rPr>
          <w:rFonts w:cstheme="minorHAnsi"/>
        </w:rPr>
        <w:t>T</w:t>
      </w:r>
      <w:r w:rsidR="00B017EA">
        <w:rPr>
          <w:rFonts w:cstheme="minorHAnsi"/>
        </w:rPr>
        <w:t>his plot</w:t>
      </w:r>
      <w:r w:rsidR="00201429">
        <w:rPr>
          <w:rFonts w:cstheme="minorHAnsi"/>
        </w:rPr>
        <w:t xml:space="preserve"> (Figure 7)</w:t>
      </w:r>
      <w:r w:rsidR="00B017EA">
        <w:rPr>
          <w:rFonts w:cstheme="minorHAnsi"/>
        </w:rPr>
        <w:t xml:space="preserve"> </w:t>
      </w:r>
      <w:r>
        <w:rPr>
          <w:rFonts w:cstheme="minorHAnsi"/>
        </w:rPr>
        <w:t xml:space="preserve">demonstrates </w:t>
      </w:r>
      <w:r w:rsidR="00B017EA">
        <w:rPr>
          <w:rFonts w:cstheme="minorHAnsi"/>
        </w:rPr>
        <w:t xml:space="preserve">that the model is not very good at predicting the number of live spat.  While m9 is the best fitting model from an AIC perspective and models m9 and m7 have similar parameters, neither are very good models.  This is likely because the number of live oysters </w:t>
      </w:r>
      <w:r w:rsidR="00CB1801">
        <w:rPr>
          <w:rFonts w:cstheme="minorHAnsi"/>
        </w:rPr>
        <w:t>is so low at each location and at each clutching density after period 2.</w:t>
      </w:r>
    </w:p>
    <w:p w14:paraId="2543CD32" w14:textId="00598EB8" w:rsidR="005A7F2F" w:rsidRDefault="005A7F2F" w:rsidP="00201429">
      <w:pPr>
        <w:spacing w:after="0" w:line="240" w:lineRule="auto"/>
        <w:ind w:firstLine="720"/>
        <w:rPr>
          <w:rFonts w:cstheme="minorHAnsi"/>
        </w:rPr>
      </w:pPr>
      <w:r>
        <w:rPr>
          <w:rFonts w:cstheme="minorHAnsi"/>
        </w:rPr>
        <w:t xml:space="preserve">I then included the </w:t>
      </w:r>
      <w:r w:rsidR="002628E5">
        <w:rPr>
          <w:rFonts w:cstheme="minorHAnsi"/>
        </w:rPr>
        <w:t xml:space="preserve">mean </w:t>
      </w:r>
      <w:r>
        <w:rPr>
          <w:rFonts w:cstheme="minorHAnsi"/>
        </w:rPr>
        <w:t>Total</w:t>
      </w:r>
      <w:r w:rsidR="00E14D18">
        <w:rPr>
          <w:rFonts w:cstheme="minorHAnsi"/>
        </w:rPr>
        <w:t xml:space="preserve"> </w:t>
      </w:r>
      <w:r>
        <w:rPr>
          <w:rFonts w:cstheme="minorHAnsi"/>
        </w:rPr>
        <w:t>Weight of cultch material</w:t>
      </w:r>
      <w:r w:rsidR="002628E5">
        <w:rPr>
          <w:rFonts w:cstheme="minorHAnsi"/>
        </w:rPr>
        <w:t xml:space="preserve"> across all the quadrats in a sample</w:t>
      </w:r>
      <w:r>
        <w:rPr>
          <w:rFonts w:cstheme="minorHAnsi"/>
        </w:rPr>
        <w:t xml:space="preserve"> </w:t>
      </w:r>
      <w:r w:rsidR="002628E5">
        <w:rPr>
          <w:rFonts w:cstheme="minorHAnsi"/>
        </w:rPr>
        <w:t>in similar models as previous, but without Drills</w:t>
      </w:r>
      <w:r>
        <w:rPr>
          <w:rFonts w:cstheme="minorHAnsi"/>
        </w:rPr>
        <w:t xml:space="preserve">.  </w:t>
      </w:r>
      <w:r w:rsidR="002628E5">
        <w:rPr>
          <w:rFonts w:cstheme="minorHAnsi"/>
        </w:rPr>
        <w:t xml:space="preserve">Mean </w:t>
      </w:r>
      <w:r>
        <w:rPr>
          <w:rFonts w:cstheme="minorHAnsi"/>
        </w:rPr>
        <w:t xml:space="preserve">Total Weight was significant, </w:t>
      </w:r>
      <w:r w:rsidR="00FC523A">
        <w:rPr>
          <w:rFonts w:cstheme="minorHAnsi"/>
        </w:rPr>
        <w:t>but</w:t>
      </w:r>
      <w:r>
        <w:rPr>
          <w:rFonts w:cstheme="minorHAnsi"/>
        </w:rPr>
        <w:t xml:space="preserve"> for every 100 units of total weight there was only an increase of about 0.</w:t>
      </w:r>
      <w:r w:rsidR="002628E5">
        <w:rPr>
          <w:rFonts w:cstheme="minorHAnsi"/>
        </w:rPr>
        <w:t>48</w:t>
      </w:r>
      <w:r>
        <w:rPr>
          <w:rFonts w:cstheme="minorHAnsi"/>
        </w:rPr>
        <w:t xml:space="preserve"> live oyster spat.   </w:t>
      </w:r>
    </w:p>
    <w:p w14:paraId="7641600F" w14:textId="6D0AE058" w:rsidR="002628E5" w:rsidRDefault="002628E5" w:rsidP="006B3C72">
      <w:pPr>
        <w:spacing w:after="0" w:line="240" w:lineRule="auto"/>
        <w:rPr>
          <w:rFonts w:cstheme="minorHAnsi"/>
        </w:rPr>
      </w:pPr>
    </w:p>
    <w:p w14:paraId="1B6FDC0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&gt; </w:t>
      </w:r>
      <w:proofErr w:type="gramStart"/>
      <w:r w:rsidRPr="00BF3233">
        <w:rPr>
          <w:rFonts w:ascii="Courier New" w:hAnsi="Courier New" w:cs="Courier New"/>
          <w:sz w:val="20"/>
          <w:szCs w:val="20"/>
        </w:rPr>
        <w:t>summary(</w:t>
      </w:r>
      <w:proofErr w:type="gramEnd"/>
      <w:r w:rsidRPr="00BF3233">
        <w:rPr>
          <w:rFonts w:ascii="Courier New" w:hAnsi="Courier New" w:cs="Courier New"/>
          <w:sz w:val="20"/>
          <w:szCs w:val="20"/>
        </w:rPr>
        <w:t>m7.1)</w:t>
      </w:r>
    </w:p>
    <w:p w14:paraId="2D57F306" w14:textId="77777777" w:rsidR="002628E5" w:rsidRPr="00BF3233" w:rsidRDefault="002628E5" w:rsidP="002628E5">
      <w:pPr>
        <w:spacing w:after="0"/>
        <w:rPr>
          <w:rFonts w:ascii="Courier New" w:hAnsi="Courier New" w:cs="Courier New"/>
          <w:sz w:val="20"/>
          <w:szCs w:val="20"/>
        </w:rPr>
      </w:pPr>
    </w:p>
    <w:p w14:paraId="2212ECCC"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Call:</w:t>
      </w:r>
    </w:p>
    <w:p w14:paraId="4B1309C0" w14:textId="77777777" w:rsidR="002628E5" w:rsidRPr="00BF3233" w:rsidRDefault="002628E5" w:rsidP="002628E5">
      <w:pPr>
        <w:spacing w:after="0"/>
        <w:rPr>
          <w:rFonts w:ascii="Courier New" w:hAnsi="Courier New" w:cs="Courier New"/>
          <w:sz w:val="20"/>
          <w:szCs w:val="20"/>
        </w:rPr>
      </w:pPr>
      <w:proofErr w:type="spellStart"/>
      <w:proofErr w:type="gramStart"/>
      <w:r w:rsidRPr="00BF3233">
        <w:rPr>
          <w:rFonts w:ascii="Courier New" w:hAnsi="Courier New" w:cs="Courier New"/>
          <w:sz w:val="20"/>
          <w:szCs w:val="20"/>
        </w:rPr>
        <w:t>glm.nb</w:t>
      </w:r>
      <w:proofErr w:type="spellEnd"/>
      <w:r w:rsidRPr="00BF3233">
        <w:rPr>
          <w:rFonts w:ascii="Courier New" w:hAnsi="Courier New" w:cs="Courier New"/>
          <w:sz w:val="20"/>
          <w:szCs w:val="20"/>
        </w:rPr>
        <w:t>(</w:t>
      </w:r>
      <w:proofErr w:type="gramEnd"/>
      <w:r w:rsidRPr="00BF3233">
        <w:rPr>
          <w:rFonts w:ascii="Courier New" w:hAnsi="Courier New" w:cs="Courier New"/>
          <w:sz w:val="20"/>
          <w:szCs w:val="20"/>
        </w:rPr>
        <w:t xml:space="preserve">formula = </w:t>
      </w:r>
      <w:proofErr w:type="spellStart"/>
      <w:r w:rsidRPr="00BF3233">
        <w:rPr>
          <w:rFonts w:ascii="Courier New" w:hAnsi="Courier New" w:cs="Courier New"/>
          <w:sz w:val="20"/>
          <w:szCs w:val="20"/>
        </w:rPr>
        <w:t>LiveSpat</w:t>
      </w:r>
      <w:proofErr w:type="spellEnd"/>
      <w:r w:rsidRPr="00BF3233">
        <w:rPr>
          <w:rFonts w:ascii="Courier New" w:hAnsi="Courier New" w:cs="Courier New"/>
          <w:sz w:val="20"/>
          <w:szCs w:val="20"/>
        </w:rPr>
        <w:t xml:space="preserve"> ~ Cultch + </w:t>
      </w:r>
      <w:proofErr w:type="spellStart"/>
      <w:r w:rsidRPr="00BF3233">
        <w:rPr>
          <w:rFonts w:ascii="Courier New" w:hAnsi="Courier New" w:cs="Courier New"/>
          <w:sz w:val="20"/>
          <w:szCs w:val="20"/>
        </w:rPr>
        <w:t>Mean_weight</w:t>
      </w:r>
      <w:proofErr w:type="spellEnd"/>
      <w:r w:rsidRPr="00BF3233">
        <w:rPr>
          <w:rFonts w:ascii="Courier New" w:hAnsi="Courier New" w:cs="Courier New"/>
          <w:sz w:val="20"/>
          <w:szCs w:val="20"/>
        </w:rPr>
        <w:t xml:space="preserve"> + Period + </w:t>
      </w:r>
      <w:proofErr w:type="spellStart"/>
      <w:r w:rsidRPr="00BF3233">
        <w:rPr>
          <w:rFonts w:ascii="Courier New" w:hAnsi="Courier New" w:cs="Courier New"/>
          <w:sz w:val="20"/>
          <w:szCs w:val="20"/>
        </w:rPr>
        <w:t>StationName</w:t>
      </w:r>
      <w:proofErr w:type="spellEnd"/>
      <w:r w:rsidRPr="00BF3233">
        <w:rPr>
          <w:rFonts w:ascii="Courier New" w:hAnsi="Courier New" w:cs="Courier New"/>
          <w:sz w:val="20"/>
          <w:szCs w:val="20"/>
        </w:rPr>
        <w:t xml:space="preserve"> + </w:t>
      </w:r>
    </w:p>
    <w:p w14:paraId="3469FB1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Drills + season + </w:t>
      </w:r>
      <w:proofErr w:type="gramStart"/>
      <w:r w:rsidRPr="00BF3233">
        <w:rPr>
          <w:rFonts w:ascii="Courier New" w:hAnsi="Courier New" w:cs="Courier New"/>
          <w:sz w:val="20"/>
          <w:szCs w:val="20"/>
        </w:rPr>
        <w:t>offset(</w:t>
      </w:r>
      <w:proofErr w:type="gramEnd"/>
      <w:r w:rsidRPr="00BF3233">
        <w:rPr>
          <w:rFonts w:ascii="Courier New" w:hAnsi="Courier New" w:cs="Courier New"/>
          <w:sz w:val="20"/>
          <w:szCs w:val="20"/>
        </w:rPr>
        <w:t>log(</w:t>
      </w:r>
      <w:proofErr w:type="spellStart"/>
      <w:r w:rsidRPr="00BF3233">
        <w:rPr>
          <w:rFonts w:ascii="Courier New" w:hAnsi="Courier New" w:cs="Courier New"/>
          <w:sz w:val="20"/>
          <w:szCs w:val="20"/>
        </w:rPr>
        <w:t>Num_quads</w:t>
      </w:r>
      <w:proofErr w:type="spellEnd"/>
      <w:r w:rsidRPr="00BF3233">
        <w:rPr>
          <w:rFonts w:ascii="Courier New" w:hAnsi="Courier New" w:cs="Courier New"/>
          <w:sz w:val="20"/>
          <w:szCs w:val="20"/>
        </w:rPr>
        <w:t xml:space="preserve">)), data = d7, </w:t>
      </w:r>
      <w:proofErr w:type="spellStart"/>
      <w:r w:rsidRPr="00BF3233">
        <w:rPr>
          <w:rFonts w:ascii="Courier New" w:hAnsi="Courier New" w:cs="Courier New"/>
          <w:sz w:val="20"/>
          <w:szCs w:val="20"/>
        </w:rPr>
        <w:t>init.theta</w:t>
      </w:r>
      <w:proofErr w:type="spellEnd"/>
      <w:r w:rsidRPr="00BF3233">
        <w:rPr>
          <w:rFonts w:ascii="Courier New" w:hAnsi="Courier New" w:cs="Courier New"/>
          <w:sz w:val="20"/>
          <w:szCs w:val="20"/>
        </w:rPr>
        <w:t xml:space="preserve"> = 1.590246476, </w:t>
      </w:r>
    </w:p>
    <w:p w14:paraId="60D19FBA"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link</w:t>
      </w:r>
      <w:proofErr w:type="gramEnd"/>
      <w:r w:rsidRPr="00BF3233">
        <w:rPr>
          <w:rFonts w:ascii="Courier New" w:hAnsi="Courier New" w:cs="Courier New"/>
          <w:sz w:val="20"/>
          <w:szCs w:val="20"/>
        </w:rPr>
        <w:t xml:space="preserve"> = log)</w:t>
      </w:r>
    </w:p>
    <w:p w14:paraId="64E999A1" w14:textId="77777777" w:rsidR="002628E5" w:rsidRPr="00BF3233" w:rsidRDefault="002628E5" w:rsidP="002628E5">
      <w:pPr>
        <w:spacing w:after="0"/>
        <w:rPr>
          <w:rFonts w:ascii="Courier New" w:hAnsi="Courier New" w:cs="Courier New"/>
          <w:sz w:val="20"/>
          <w:szCs w:val="20"/>
        </w:rPr>
      </w:pPr>
    </w:p>
    <w:p w14:paraId="70B7A760"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Deviance Residuals: </w:t>
      </w:r>
    </w:p>
    <w:p w14:paraId="509D11AC"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Min       1Q   Median       3Q      Max  </w:t>
      </w:r>
    </w:p>
    <w:p w14:paraId="34BBE0CE"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w:t>
      </w:r>
      <w:proofErr w:type="gramStart"/>
      <w:r w:rsidRPr="00BF3233">
        <w:rPr>
          <w:rFonts w:ascii="Courier New" w:hAnsi="Courier New" w:cs="Courier New"/>
          <w:sz w:val="20"/>
          <w:szCs w:val="20"/>
        </w:rPr>
        <w:t>2.6363  -</w:t>
      </w:r>
      <w:proofErr w:type="gramEnd"/>
      <w:r w:rsidRPr="00BF3233">
        <w:rPr>
          <w:rFonts w:ascii="Courier New" w:hAnsi="Courier New" w:cs="Courier New"/>
          <w:sz w:val="20"/>
          <w:szCs w:val="20"/>
        </w:rPr>
        <w:t xml:space="preserve">1.0328  -0.2684   0.5331   2.2784  </w:t>
      </w:r>
    </w:p>
    <w:p w14:paraId="26AC1934" w14:textId="77777777" w:rsidR="002628E5" w:rsidRPr="00BF3233" w:rsidRDefault="002628E5" w:rsidP="002628E5">
      <w:pPr>
        <w:spacing w:after="0"/>
        <w:rPr>
          <w:rFonts w:ascii="Courier New" w:hAnsi="Courier New" w:cs="Courier New"/>
          <w:sz w:val="20"/>
          <w:szCs w:val="20"/>
        </w:rPr>
      </w:pPr>
    </w:p>
    <w:p w14:paraId="334F959E"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Coefficients:</w:t>
      </w:r>
    </w:p>
    <w:p w14:paraId="0F2B8AF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Estimate Std. Error z value </w:t>
      </w:r>
      <w:proofErr w:type="spellStart"/>
      <w:proofErr w:type="gramStart"/>
      <w:r w:rsidRPr="00BF3233">
        <w:rPr>
          <w:rFonts w:ascii="Courier New" w:hAnsi="Courier New" w:cs="Courier New"/>
          <w:sz w:val="20"/>
          <w:szCs w:val="20"/>
        </w:rPr>
        <w:t>Pr</w:t>
      </w:r>
      <w:proofErr w:type="spellEnd"/>
      <w:r w:rsidRPr="00BF3233">
        <w:rPr>
          <w:rFonts w:ascii="Courier New" w:hAnsi="Courier New" w:cs="Courier New"/>
          <w:sz w:val="20"/>
          <w:szCs w:val="20"/>
        </w:rPr>
        <w:t>(</w:t>
      </w:r>
      <w:proofErr w:type="gramEnd"/>
      <w:r w:rsidRPr="00BF3233">
        <w:rPr>
          <w:rFonts w:ascii="Courier New" w:hAnsi="Courier New" w:cs="Courier New"/>
          <w:sz w:val="20"/>
          <w:szCs w:val="20"/>
        </w:rPr>
        <w:t xml:space="preserve">&gt;|z|)    </w:t>
      </w:r>
    </w:p>
    <w:p w14:paraId="147E1067"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(Intercept)                4.865733   0.748303   6.502 7.91e-11 ***</w:t>
      </w:r>
    </w:p>
    <w:p w14:paraId="4347F285"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Cultch                     0.002342   0.001169   </w:t>
      </w:r>
      <w:proofErr w:type="gramStart"/>
      <w:r w:rsidRPr="00BF3233">
        <w:rPr>
          <w:rFonts w:ascii="Courier New" w:hAnsi="Courier New" w:cs="Courier New"/>
          <w:sz w:val="20"/>
          <w:szCs w:val="20"/>
        </w:rPr>
        <w:t>2.004  0.04503</w:t>
      </w:r>
      <w:proofErr w:type="gramEnd"/>
      <w:r w:rsidRPr="00BF3233">
        <w:rPr>
          <w:rFonts w:ascii="Courier New" w:hAnsi="Courier New" w:cs="Courier New"/>
          <w:sz w:val="20"/>
          <w:szCs w:val="20"/>
        </w:rPr>
        <w:t xml:space="preserve"> *  </w:t>
      </w:r>
    </w:p>
    <w:p w14:paraId="3A2FAD83"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Mean_weight</w:t>
      </w:r>
      <w:proofErr w:type="spellEnd"/>
      <w:r w:rsidRPr="00BF3233">
        <w:rPr>
          <w:rFonts w:ascii="Courier New" w:hAnsi="Courier New" w:cs="Courier New"/>
          <w:sz w:val="20"/>
          <w:szCs w:val="20"/>
        </w:rPr>
        <w:t xml:space="preserve">                0.487786   0.152627   </w:t>
      </w:r>
      <w:proofErr w:type="gramStart"/>
      <w:r w:rsidRPr="00BF3233">
        <w:rPr>
          <w:rFonts w:ascii="Courier New" w:hAnsi="Courier New" w:cs="Courier New"/>
          <w:sz w:val="20"/>
          <w:szCs w:val="20"/>
        </w:rPr>
        <w:t>3.196  0.00139</w:t>
      </w:r>
      <w:proofErr w:type="gramEnd"/>
      <w:r w:rsidRPr="00BF3233">
        <w:rPr>
          <w:rFonts w:ascii="Courier New" w:hAnsi="Courier New" w:cs="Courier New"/>
          <w:sz w:val="20"/>
          <w:szCs w:val="20"/>
        </w:rPr>
        <w:t xml:space="preserve"> ** </w:t>
      </w:r>
    </w:p>
    <w:p w14:paraId="52204238"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lastRenderedPageBreak/>
        <w:t xml:space="preserve">Period                    -0.498219   </w:t>
      </w:r>
      <w:proofErr w:type="gramStart"/>
      <w:r w:rsidRPr="00BF3233">
        <w:rPr>
          <w:rFonts w:ascii="Courier New" w:hAnsi="Courier New" w:cs="Courier New"/>
          <w:sz w:val="20"/>
          <w:szCs w:val="20"/>
        </w:rPr>
        <w:t>0.089748  -</w:t>
      </w:r>
      <w:proofErr w:type="gramEnd"/>
      <w:r w:rsidRPr="00BF3233">
        <w:rPr>
          <w:rFonts w:ascii="Courier New" w:hAnsi="Courier New" w:cs="Courier New"/>
          <w:sz w:val="20"/>
          <w:szCs w:val="20"/>
        </w:rPr>
        <w:t>5.551 2.84e-08 ***</w:t>
      </w:r>
    </w:p>
    <w:p w14:paraId="3A99510F"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StationNameNFWF</w:t>
      </w:r>
      <w:proofErr w:type="spellEnd"/>
      <w:r w:rsidRPr="00BF3233">
        <w:rPr>
          <w:rFonts w:ascii="Courier New" w:hAnsi="Courier New" w:cs="Courier New"/>
          <w:sz w:val="20"/>
          <w:szCs w:val="20"/>
        </w:rPr>
        <w:t xml:space="preserve"> Dry Bar   -2.724530   0.256466 -</w:t>
      </w:r>
      <w:proofErr w:type="gramStart"/>
      <w:r w:rsidRPr="00BF3233">
        <w:rPr>
          <w:rFonts w:ascii="Courier New" w:hAnsi="Courier New" w:cs="Courier New"/>
          <w:sz w:val="20"/>
          <w:szCs w:val="20"/>
        </w:rPr>
        <w:t>10.623  &lt;</w:t>
      </w:r>
      <w:proofErr w:type="gramEnd"/>
      <w:r w:rsidRPr="00BF3233">
        <w:rPr>
          <w:rFonts w:ascii="Courier New" w:hAnsi="Courier New" w:cs="Courier New"/>
          <w:sz w:val="20"/>
          <w:szCs w:val="20"/>
        </w:rPr>
        <w:t xml:space="preserve"> 2e-16 ***</w:t>
      </w:r>
    </w:p>
    <w:p w14:paraId="26C789D0"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StationNameNFWF</w:t>
      </w:r>
      <w:proofErr w:type="spellEnd"/>
      <w:r w:rsidRPr="00BF3233">
        <w:rPr>
          <w:rFonts w:ascii="Courier New" w:hAnsi="Courier New" w:cs="Courier New"/>
          <w:sz w:val="20"/>
          <w:szCs w:val="20"/>
        </w:rPr>
        <w:t xml:space="preserve"> Hotel Bar -0.966645   </w:t>
      </w:r>
      <w:proofErr w:type="gramStart"/>
      <w:r w:rsidRPr="00BF3233">
        <w:rPr>
          <w:rFonts w:ascii="Courier New" w:hAnsi="Courier New" w:cs="Courier New"/>
          <w:sz w:val="20"/>
          <w:szCs w:val="20"/>
        </w:rPr>
        <w:t>0.248117  -</w:t>
      </w:r>
      <w:proofErr w:type="gramEnd"/>
      <w:r w:rsidRPr="00BF3233">
        <w:rPr>
          <w:rFonts w:ascii="Courier New" w:hAnsi="Courier New" w:cs="Courier New"/>
          <w:sz w:val="20"/>
          <w:szCs w:val="20"/>
        </w:rPr>
        <w:t>3.896 9.78e-05 ***</w:t>
      </w:r>
    </w:p>
    <w:p w14:paraId="4FFEB07A"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Drills                    -0.010857   </w:t>
      </w:r>
      <w:proofErr w:type="gramStart"/>
      <w:r w:rsidRPr="00BF3233">
        <w:rPr>
          <w:rFonts w:ascii="Courier New" w:hAnsi="Courier New" w:cs="Courier New"/>
          <w:sz w:val="20"/>
          <w:szCs w:val="20"/>
        </w:rPr>
        <w:t>0.101807  -</w:t>
      </w:r>
      <w:proofErr w:type="gramEnd"/>
      <w:r w:rsidRPr="00BF3233">
        <w:rPr>
          <w:rFonts w:ascii="Courier New" w:hAnsi="Courier New" w:cs="Courier New"/>
          <w:sz w:val="20"/>
          <w:szCs w:val="20"/>
        </w:rPr>
        <w:t xml:space="preserve">0.107  0.91507    </w:t>
      </w:r>
    </w:p>
    <w:p w14:paraId="78C50FD5" w14:textId="77777777" w:rsidR="002628E5" w:rsidRPr="00BF3233" w:rsidRDefault="002628E5" w:rsidP="002628E5">
      <w:pPr>
        <w:spacing w:after="0"/>
        <w:rPr>
          <w:rFonts w:ascii="Courier New" w:hAnsi="Courier New" w:cs="Courier New"/>
          <w:sz w:val="20"/>
          <w:szCs w:val="20"/>
        </w:rPr>
      </w:pPr>
      <w:proofErr w:type="spellStart"/>
      <w:proofErr w:type="gramStart"/>
      <w:r w:rsidRPr="00BF3233">
        <w:rPr>
          <w:rFonts w:ascii="Courier New" w:hAnsi="Courier New" w:cs="Courier New"/>
          <w:sz w:val="20"/>
          <w:szCs w:val="20"/>
        </w:rPr>
        <w:t>seasonWinter</w:t>
      </w:r>
      <w:proofErr w:type="spellEnd"/>
      <w:proofErr w:type="gramEnd"/>
      <w:r w:rsidRPr="00BF3233">
        <w:rPr>
          <w:rFonts w:ascii="Courier New" w:hAnsi="Courier New" w:cs="Courier New"/>
          <w:sz w:val="20"/>
          <w:szCs w:val="20"/>
        </w:rPr>
        <w:t xml:space="preserve">               1.113825   0.198113   5.622 1.89e-08 ***</w:t>
      </w:r>
    </w:p>
    <w:p w14:paraId="3AFD6493"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w:t>
      </w:r>
    </w:p>
    <w:p w14:paraId="26084188" w14:textId="77777777" w:rsidR="002628E5" w:rsidRPr="00BF3233" w:rsidRDefault="002628E5" w:rsidP="002628E5">
      <w:pPr>
        <w:spacing w:after="0"/>
        <w:rPr>
          <w:rFonts w:ascii="Courier New" w:hAnsi="Courier New" w:cs="Courier New"/>
          <w:sz w:val="20"/>
          <w:szCs w:val="20"/>
        </w:rPr>
      </w:pPr>
      <w:proofErr w:type="spellStart"/>
      <w:r w:rsidRPr="00BF3233">
        <w:rPr>
          <w:rFonts w:ascii="Courier New" w:hAnsi="Courier New" w:cs="Courier New"/>
          <w:sz w:val="20"/>
          <w:szCs w:val="20"/>
        </w:rPr>
        <w:t>Signif</w:t>
      </w:r>
      <w:proofErr w:type="spellEnd"/>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codes</w:t>
      </w:r>
      <w:proofErr w:type="gramEnd"/>
      <w:r w:rsidRPr="00BF3233">
        <w:rPr>
          <w:rFonts w:ascii="Courier New" w:hAnsi="Courier New" w:cs="Courier New"/>
          <w:sz w:val="20"/>
          <w:szCs w:val="20"/>
        </w:rPr>
        <w:t xml:space="preserve">:  0 ‘***’ 0.001 ‘**’ 0.01 ‘*’ 0.05 ‘.’ 0.1 </w:t>
      </w:r>
      <w:proofErr w:type="gramStart"/>
      <w:r w:rsidRPr="00BF3233">
        <w:rPr>
          <w:rFonts w:ascii="Courier New" w:hAnsi="Courier New" w:cs="Courier New"/>
          <w:sz w:val="20"/>
          <w:szCs w:val="20"/>
        </w:rPr>
        <w:t>‘ ’</w:t>
      </w:r>
      <w:proofErr w:type="gramEnd"/>
      <w:r w:rsidRPr="00BF3233">
        <w:rPr>
          <w:rFonts w:ascii="Courier New" w:hAnsi="Courier New" w:cs="Courier New"/>
          <w:sz w:val="20"/>
          <w:szCs w:val="20"/>
        </w:rPr>
        <w:t xml:space="preserve"> 1</w:t>
      </w:r>
    </w:p>
    <w:p w14:paraId="25C6C7FD" w14:textId="77777777" w:rsidR="002628E5" w:rsidRPr="00BF3233" w:rsidRDefault="002628E5" w:rsidP="002628E5">
      <w:pPr>
        <w:spacing w:after="0"/>
        <w:rPr>
          <w:rFonts w:ascii="Courier New" w:hAnsi="Courier New" w:cs="Courier New"/>
          <w:sz w:val="20"/>
          <w:szCs w:val="20"/>
        </w:rPr>
      </w:pPr>
    </w:p>
    <w:p w14:paraId="55F2F69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(Dispersion parameter for Negative </w:t>
      </w:r>
      <w:proofErr w:type="gramStart"/>
      <w:r w:rsidRPr="00BF3233">
        <w:rPr>
          <w:rFonts w:ascii="Courier New" w:hAnsi="Courier New" w:cs="Courier New"/>
          <w:sz w:val="20"/>
          <w:szCs w:val="20"/>
        </w:rPr>
        <w:t>Binomial(</w:t>
      </w:r>
      <w:proofErr w:type="gramEnd"/>
      <w:r w:rsidRPr="00BF3233">
        <w:rPr>
          <w:rFonts w:ascii="Courier New" w:hAnsi="Courier New" w:cs="Courier New"/>
          <w:sz w:val="20"/>
          <w:szCs w:val="20"/>
        </w:rPr>
        <w:t>1.5902) family taken to be 1)</w:t>
      </w:r>
    </w:p>
    <w:p w14:paraId="64EC1710" w14:textId="77777777" w:rsidR="002628E5" w:rsidRPr="00BF3233" w:rsidRDefault="002628E5" w:rsidP="002628E5">
      <w:pPr>
        <w:spacing w:after="0"/>
        <w:rPr>
          <w:rFonts w:ascii="Courier New" w:hAnsi="Courier New" w:cs="Courier New"/>
          <w:sz w:val="20"/>
          <w:szCs w:val="20"/>
        </w:rPr>
      </w:pPr>
    </w:p>
    <w:p w14:paraId="503DB0D4"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Null deviance: </w:t>
      </w:r>
      <w:proofErr w:type="gramStart"/>
      <w:r w:rsidRPr="00BF3233">
        <w:rPr>
          <w:rFonts w:ascii="Courier New" w:hAnsi="Courier New" w:cs="Courier New"/>
          <w:sz w:val="20"/>
          <w:szCs w:val="20"/>
        </w:rPr>
        <w:t>390.612  on</w:t>
      </w:r>
      <w:proofErr w:type="gramEnd"/>
      <w:r w:rsidRPr="00BF3233">
        <w:rPr>
          <w:rFonts w:ascii="Courier New" w:hAnsi="Courier New" w:cs="Courier New"/>
          <w:sz w:val="20"/>
          <w:szCs w:val="20"/>
        </w:rPr>
        <w:t xml:space="preserve"> 74  degrees of freedom</w:t>
      </w:r>
    </w:p>
    <w:p w14:paraId="69B5A40F"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Residual deviance:  </w:t>
      </w:r>
      <w:proofErr w:type="gramStart"/>
      <w:r w:rsidRPr="00BF3233">
        <w:rPr>
          <w:rFonts w:ascii="Courier New" w:hAnsi="Courier New" w:cs="Courier New"/>
          <w:sz w:val="20"/>
          <w:szCs w:val="20"/>
        </w:rPr>
        <w:t>82.916  on</w:t>
      </w:r>
      <w:proofErr w:type="gramEnd"/>
      <w:r w:rsidRPr="00BF3233">
        <w:rPr>
          <w:rFonts w:ascii="Courier New" w:hAnsi="Courier New" w:cs="Courier New"/>
          <w:sz w:val="20"/>
          <w:szCs w:val="20"/>
        </w:rPr>
        <w:t xml:space="preserve"> 67  degrees of freedom</w:t>
      </w:r>
    </w:p>
    <w:p w14:paraId="7863B4A1"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(45 observations deleted due to </w:t>
      </w:r>
      <w:proofErr w:type="spellStart"/>
      <w:r w:rsidRPr="00BF3233">
        <w:rPr>
          <w:rFonts w:ascii="Courier New" w:hAnsi="Courier New" w:cs="Courier New"/>
          <w:sz w:val="20"/>
          <w:szCs w:val="20"/>
        </w:rPr>
        <w:t>missingness</w:t>
      </w:r>
      <w:proofErr w:type="spellEnd"/>
      <w:r w:rsidRPr="00BF3233">
        <w:rPr>
          <w:rFonts w:ascii="Courier New" w:hAnsi="Courier New" w:cs="Courier New"/>
          <w:sz w:val="20"/>
          <w:szCs w:val="20"/>
        </w:rPr>
        <w:t>)</w:t>
      </w:r>
    </w:p>
    <w:p w14:paraId="241574E2"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AIC: 1018.8</w:t>
      </w:r>
    </w:p>
    <w:p w14:paraId="6631C742" w14:textId="77777777" w:rsidR="002628E5" w:rsidRPr="00BF3233" w:rsidRDefault="002628E5" w:rsidP="002628E5">
      <w:pPr>
        <w:spacing w:after="0"/>
        <w:rPr>
          <w:rFonts w:ascii="Courier New" w:hAnsi="Courier New" w:cs="Courier New"/>
          <w:sz w:val="20"/>
          <w:szCs w:val="20"/>
        </w:rPr>
      </w:pPr>
    </w:p>
    <w:p w14:paraId="1EB621EB"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Number of Fisher Scoring iterations: </w:t>
      </w:r>
      <w:proofErr w:type="gramStart"/>
      <w:r w:rsidRPr="00BF3233">
        <w:rPr>
          <w:rFonts w:ascii="Courier New" w:hAnsi="Courier New" w:cs="Courier New"/>
          <w:sz w:val="20"/>
          <w:szCs w:val="20"/>
        </w:rPr>
        <w:t>1</w:t>
      </w:r>
      <w:proofErr w:type="gramEnd"/>
    </w:p>
    <w:p w14:paraId="4C400046" w14:textId="77777777" w:rsidR="002628E5" w:rsidRPr="00BF3233" w:rsidRDefault="002628E5" w:rsidP="002628E5">
      <w:pPr>
        <w:spacing w:after="0"/>
        <w:rPr>
          <w:rFonts w:ascii="Courier New" w:hAnsi="Courier New" w:cs="Courier New"/>
          <w:sz w:val="20"/>
          <w:szCs w:val="20"/>
        </w:rPr>
      </w:pPr>
    </w:p>
    <w:p w14:paraId="4E575758" w14:textId="77777777" w:rsidR="002628E5" w:rsidRPr="00BF3233" w:rsidRDefault="002628E5" w:rsidP="002628E5">
      <w:pPr>
        <w:spacing w:after="0"/>
        <w:rPr>
          <w:rFonts w:ascii="Courier New" w:hAnsi="Courier New" w:cs="Courier New"/>
          <w:sz w:val="20"/>
          <w:szCs w:val="20"/>
        </w:rPr>
      </w:pPr>
    </w:p>
    <w:p w14:paraId="07BEA39D"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Theta:  1.590 </w:t>
      </w:r>
    </w:p>
    <w:p w14:paraId="37976CF1"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Std. Err.:  0.246 </w:t>
      </w:r>
    </w:p>
    <w:p w14:paraId="473B2827" w14:textId="77777777" w:rsidR="002628E5" w:rsidRPr="00BF3233" w:rsidRDefault="002628E5" w:rsidP="002628E5">
      <w:pPr>
        <w:spacing w:after="0"/>
        <w:rPr>
          <w:rFonts w:ascii="Courier New" w:hAnsi="Courier New" w:cs="Courier New"/>
          <w:sz w:val="20"/>
          <w:szCs w:val="20"/>
        </w:rPr>
      </w:pPr>
    </w:p>
    <w:p w14:paraId="43802866" w14:textId="77777777" w:rsidR="002628E5" w:rsidRPr="00BF3233" w:rsidRDefault="002628E5" w:rsidP="002628E5">
      <w:pPr>
        <w:spacing w:after="0"/>
        <w:rPr>
          <w:rFonts w:ascii="Courier New" w:hAnsi="Courier New" w:cs="Courier New"/>
          <w:sz w:val="20"/>
          <w:szCs w:val="20"/>
        </w:rPr>
      </w:pPr>
      <w:r w:rsidRPr="00BF3233">
        <w:rPr>
          <w:rFonts w:ascii="Courier New" w:hAnsi="Courier New" w:cs="Courier New"/>
          <w:sz w:val="20"/>
          <w:szCs w:val="20"/>
        </w:rPr>
        <w:t xml:space="preserve"> </w:t>
      </w:r>
      <w:proofErr w:type="gramStart"/>
      <w:r w:rsidRPr="00BF3233">
        <w:rPr>
          <w:rFonts w:ascii="Courier New" w:hAnsi="Courier New" w:cs="Courier New"/>
          <w:sz w:val="20"/>
          <w:szCs w:val="20"/>
        </w:rPr>
        <w:t>2 x</w:t>
      </w:r>
      <w:proofErr w:type="gramEnd"/>
      <w:r w:rsidRPr="00BF3233">
        <w:rPr>
          <w:rFonts w:ascii="Courier New" w:hAnsi="Courier New" w:cs="Courier New"/>
          <w:sz w:val="20"/>
          <w:szCs w:val="20"/>
        </w:rPr>
        <w:t xml:space="preserve"> log-likelihood:  -1000.778 </w:t>
      </w:r>
    </w:p>
    <w:p w14:paraId="554D8EE5" w14:textId="2C2AC103" w:rsidR="002628E5" w:rsidRDefault="002628E5" w:rsidP="002628E5">
      <w:pPr>
        <w:spacing w:after="0" w:line="240" w:lineRule="auto"/>
        <w:rPr>
          <w:rFonts w:ascii="Courier New" w:hAnsi="Courier New" w:cs="Courier New"/>
          <w:sz w:val="20"/>
          <w:szCs w:val="20"/>
        </w:rPr>
      </w:pPr>
      <w:r w:rsidRPr="00BF3233">
        <w:rPr>
          <w:rFonts w:ascii="Courier New" w:hAnsi="Courier New" w:cs="Courier New"/>
          <w:sz w:val="20"/>
          <w:szCs w:val="20"/>
        </w:rPr>
        <w:t>&gt;</w:t>
      </w:r>
    </w:p>
    <w:p w14:paraId="7F3B6B46" w14:textId="258F5ECF" w:rsidR="002628E5" w:rsidRDefault="002628E5" w:rsidP="002628E5">
      <w:pPr>
        <w:spacing w:after="0" w:line="240" w:lineRule="auto"/>
        <w:rPr>
          <w:rFonts w:ascii="Courier New" w:hAnsi="Courier New" w:cs="Courier New"/>
          <w:sz w:val="20"/>
          <w:szCs w:val="20"/>
        </w:rPr>
      </w:pPr>
    </w:p>
    <w:p w14:paraId="7B894050" w14:textId="49242B88" w:rsidR="00C50C1A" w:rsidRPr="00FC523A" w:rsidRDefault="00C50C1A" w:rsidP="002628E5">
      <w:pPr>
        <w:spacing w:after="0" w:line="240" w:lineRule="auto"/>
        <w:rPr>
          <w:rFonts w:cstheme="minorHAnsi"/>
          <w:i/>
        </w:rPr>
      </w:pPr>
      <w:r w:rsidRPr="00FC523A">
        <w:rPr>
          <w:rFonts w:cstheme="minorHAnsi"/>
          <w:i/>
        </w:rPr>
        <w:t>Discussion</w:t>
      </w:r>
    </w:p>
    <w:p w14:paraId="74301F4A" w14:textId="77777777" w:rsidR="00FC523A" w:rsidRDefault="00FC523A" w:rsidP="002628E5">
      <w:pPr>
        <w:spacing w:after="0" w:line="240" w:lineRule="auto"/>
        <w:rPr>
          <w:rFonts w:cstheme="minorHAnsi"/>
        </w:rPr>
      </w:pPr>
    </w:p>
    <w:p w14:paraId="44A39609" w14:textId="49EBBFF6" w:rsidR="00D44128" w:rsidRDefault="00C50C1A" w:rsidP="005905D1">
      <w:pPr>
        <w:spacing w:after="0" w:line="240" w:lineRule="auto"/>
        <w:ind w:firstLine="720"/>
        <w:rPr>
          <w:rFonts w:cstheme="minorHAnsi"/>
        </w:rPr>
      </w:pPr>
      <w:r>
        <w:rPr>
          <w:rFonts w:cstheme="minorHAnsi"/>
        </w:rPr>
        <w:t xml:space="preserve">The extreme decline in live oyster spat between periods </w:t>
      </w:r>
      <w:proofErr w:type="gramStart"/>
      <w:r>
        <w:rPr>
          <w:rFonts w:cstheme="minorHAnsi"/>
        </w:rPr>
        <w:t>2</w:t>
      </w:r>
      <w:proofErr w:type="gramEnd"/>
      <w:r>
        <w:rPr>
          <w:rFonts w:cstheme="minorHAnsi"/>
        </w:rPr>
        <w:t xml:space="preserve"> and 3 makes it very difficult to fit simple models to these data to assess the relationships between clutching density and counts of live oyster spat.  Reasons for this decline </w:t>
      </w:r>
      <w:proofErr w:type="gramStart"/>
      <w:r>
        <w:rPr>
          <w:rFonts w:cstheme="minorHAnsi"/>
        </w:rPr>
        <w:t>are not known</w:t>
      </w:r>
      <w:proofErr w:type="gramEnd"/>
      <w:r>
        <w:rPr>
          <w:rFonts w:cstheme="minorHAnsi"/>
        </w:rPr>
        <w:t xml:space="preserve">.  </w:t>
      </w:r>
    </w:p>
    <w:p w14:paraId="0BA6C951" w14:textId="4451FC52" w:rsidR="00C50C1A" w:rsidRDefault="00C50C1A" w:rsidP="005905D1">
      <w:pPr>
        <w:spacing w:after="0" w:line="240" w:lineRule="auto"/>
        <w:ind w:firstLine="720"/>
        <w:rPr>
          <w:rFonts w:cstheme="minorHAnsi"/>
        </w:rPr>
      </w:pPr>
      <w:r>
        <w:rPr>
          <w:rFonts w:cstheme="minorHAnsi"/>
        </w:rPr>
        <w:t xml:space="preserve">Period 2 includes samples </w:t>
      </w:r>
      <w:r w:rsidR="00A86AE0">
        <w:rPr>
          <w:rFonts w:cstheme="minorHAnsi"/>
        </w:rPr>
        <w:t xml:space="preserve">from </w:t>
      </w:r>
      <w:r>
        <w:rPr>
          <w:rFonts w:cstheme="minorHAnsi"/>
        </w:rPr>
        <w:t xml:space="preserve">October 2015 and through February 2016.  Apalachicola River discharge during </w:t>
      </w:r>
      <w:r w:rsidR="00201429">
        <w:rPr>
          <w:rFonts w:cstheme="minorHAnsi"/>
        </w:rPr>
        <w:t>Period 2</w:t>
      </w:r>
      <w:r>
        <w:rPr>
          <w:rFonts w:cstheme="minorHAnsi"/>
        </w:rPr>
        <w:t xml:space="preserve"> was lower than the long-term average from the period of record in October but above average for the other months</w:t>
      </w:r>
      <w:r w:rsidR="005905D1">
        <w:rPr>
          <w:rFonts w:cstheme="minorHAnsi"/>
        </w:rPr>
        <w:t xml:space="preserve"> (Figure </w:t>
      </w:r>
      <w:r w:rsidR="00201429">
        <w:rPr>
          <w:rFonts w:cstheme="minorHAnsi"/>
        </w:rPr>
        <w:t>8</w:t>
      </w:r>
      <w:r w:rsidR="005905D1">
        <w:rPr>
          <w:rFonts w:cstheme="minorHAnsi"/>
        </w:rPr>
        <w:t>)</w:t>
      </w:r>
      <w:r>
        <w:rPr>
          <w:rFonts w:cstheme="minorHAnsi"/>
        </w:rPr>
        <w:t xml:space="preserve">. </w:t>
      </w:r>
      <w:r w:rsidR="00A86AE0">
        <w:rPr>
          <w:rFonts w:cstheme="minorHAnsi"/>
        </w:rPr>
        <w:t xml:space="preserve"> Period 3 includes April through August 2016 samples and during these months Apalachicola River discharge was between 10-25% below the period of record average for April and May and between 50-75% below the period of record average for June through January 2017</w:t>
      </w:r>
      <w:r w:rsidR="005905D1">
        <w:rPr>
          <w:rFonts w:cstheme="minorHAnsi"/>
        </w:rPr>
        <w:t xml:space="preserve"> (Figure </w:t>
      </w:r>
      <w:r w:rsidR="00201429">
        <w:rPr>
          <w:rFonts w:cstheme="minorHAnsi"/>
        </w:rPr>
        <w:t>8</w:t>
      </w:r>
      <w:r w:rsidR="005905D1">
        <w:rPr>
          <w:rFonts w:cstheme="minorHAnsi"/>
        </w:rPr>
        <w:t>)</w:t>
      </w:r>
      <w:r w:rsidR="00A86AE0">
        <w:rPr>
          <w:rFonts w:cstheme="minorHAnsi"/>
        </w:rPr>
        <w:t>.</w:t>
      </w:r>
      <w:r w:rsidR="005905D1">
        <w:rPr>
          <w:rFonts w:cstheme="minorHAnsi"/>
        </w:rPr>
        <w:t xml:space="preserve"> </w:t>
      </w:r>
      <w:r w:rsidR="00BF05FE">
        <w:rPr>
          <w:rFonts w:cstheme="minorHAnsi"/>
        </w:rPr>
        <w:t xml:space="preserve"> The relationship between river discharge and oyster populations in Apalachicola Bay is complicated (Fisch and Pine 2016) and an area for additional work. </w:t>
      </w:r>
      <w:r w:rsidR="005905D1">
        <w:rPr>
          <w:rFonts w:cstheme="minorHAnsi"/>
        </w:rPr>
        <w:t xml:space="preserve"> I</w:t>
      </w:r>
      <w:r w:rsidR="00BF05FE">
        <w:rPr>
          <w:rFonts w:cstheme="minorHAnsi"/>
        </w:rPr>
        <w:t xml:space="preserve"> next</w:t>
      </w:r>
      <w:r w:rsidR="005905D1">
        <w:rPr>
          <w:rFonts w:cstheme="minorHAnsi"/>
        </w:rPr>
        <w:t xml:space="preserve"> extracted salinity data from the NERRS Cat Point monitoring station and examined monthly means (Figure </w:t>
      </w:r>
      <w:r w:rsidR="00201429">
        <w:rPr>
          <w:rFonts w:cstheme="minorHAnsi"/>
        </w:rPr>
        <w:t>9</w:t>
      </w:r>
      <w:r w:rsidR="005905D1">
        <w:rPr>
          <w:rFonts w:cstheme="minorHAnsi"/>
        </w:rPr>
        <w:t xml:space="preserve">) for this same time period and monthly mean salinity values did approach 30 during late fall 2016, but it is unknown if this would have reached lethal levels for oyster spat.  Additional water quality data from various sondes and hand-held instruments from a variety of locations in Apalachicola Bay are available and these data could be included as covariates to try </w:t>
      </w:r>
      <w:proofErr w:type="gramStart"/>
      <w:r w:rsidR="005905D1">
        <w:rPr>
          <w:rFonts w:cstheme="minorHAnsi"/>
        </w:rPr>
        <w:t>and</w:t>
      </w:r>
      <w:proofErr w:type="gramEnd"/>
      <w:r w:rsidR="005905D1">
        <w:rPr>
          <w:rFonts w:cstheme="minorHAnsi"/>
        </w:rPr>
        <w:t xml:space="preserve"> explain observed declines in live oyster spat between Periods 2 and 3.</w:t>
      </w:r>
      <w:r w:rsidR="00F34DD5">
        <w:rPr>
          <w:rFonts w:cstheme="minorHAnsi"/>
        </w:rPr>
        <w:t xml:space="preserve">  Point measures (from handheld instruments) only collect data at a single point in time where as the continuous monitoring arrays likely provide data that are more useful to assess whether lethal conditions were present for extended periods of time.</w:t>
      </w:r>
      <w:r w:rsidR="00BF05FE">
        <w:rPr>
          <w:rFonts w:cstheme="minorHAnsi"/>
        </w:rPr>
        <w:t xml:space="preserve">  One idea is to calculate rolling averages of 3, 5, 10 day salinity </w:t>
      </w:r>
      <w:r w:rsidR="00F34DD5">
        <w:rPr>
          <w:rFonts w:cstheme="minorHAnsi"/>
        </w:rPr>
        <w:t xml:space="preserve">or DO </w:t>
      </w:r>
      <w:r w:rsidR="00BF05FE">
        <w:rPr>
          <w:rFonts w:cstheme="minorHAnsi"/>
        </w:rPr>
        <w:t>patterns or calculate the percentage of time in the prior period the salinity, DO, or other parameter was below an identified lethal limit.</w:t>
      </w:r>
    </w:p>
    <w:p w14:paraId="459E6EA0" w14:textId="2F11B6F1" w:rsidR="004D6260" w:rsidRDefault="004D6260" w:rsidP="005905D1">
      <w:pPr>
        <w:spacing w:after="0" w:line="240" w:lineRule="auto"/>
        <w:ind w:firstLine="720"/>
        <w:rPr>
          <w:rFonts w:cstheme="minorHAnsi"/>
        </w:rPr>
      </w:pPr>
      <w:r>
        <w:rPr>
          <w:rFonts w:cstheme="minorHAnsi"/>
        </w:rPr>
        <w:t xml:space="preserve">Reasons for live oyster spat </w:t>
      </w:r>
      <w:r w:rsidR="00A40302">
        <w:rPr>
          <w:rFonts w:cstheme="minorHAnsi"/>
        </w:rPr>
        <w:t xml:space="preserve">not </w:t>
      </w:r>
      <w:r>
        <w:rPr>
          <w:rFonts w:cstheme="minorHAnsi"/>
        </w:rPr>
        <w:t xml:space="preserve">persisting in Periods 3-9 </w:t>
      </w:r>
      <w:r w:rsidR="00F34DD5">
        <w:rPr>
          <w:rFonts w:cstheme="minorHAnsi"/>
        </w:rPr>
        <w:t xml:space="preserve">hypothesized in agency reports </w:t>
      </w:r>
      <w:r>
        <w:rPr>
          <w:rFonts w:cstheme="minorHAnsi"/>
        </w:rPr>
        <w:t xml:space="preserve">include substrate material failure, water quality conditions, and predators.  Figure 6 suggests substrate did persist in all periods but live oyster spat did not colonize this material.  Because the material was available, perhaps the material was not </w:t>
      </w:r>
      <w:proofErr w:type="gramStart"/>
      <w:r>
        <w:rPr>
          <w:rFonts w:cstheme="minorHAnsi"/>
        </w:rPr>
        <w:t>suitable?</w:t>
      </w:r>
      <w:proofErr w:type="gramEnd"/>
      <w:r>
        <w:rPr>
          <w:rFonts w:cstheme="minorHAnsi"/>
        </w:rPr>
        <w:t xml:space="preserve">  Fossil shell is highly erodible but it is unlikely that shell </w:t>
      </w:r>
      <w:r>
        <w:rPr>
          <w:rFonts w:cstheme="minorHAnsi"/>
        </w:rPr>
        <w:lastRenderedPageBreak/>
        <w:t>would have eroded from suitable in Period 2 to unsuitable in Period 3, less than 6 months later.</w:t>
      </w:r>
      <w:r w:rsidR="00E901B9">
        <w:rPr>
          <w:rFonts w:cstheme="minorHAnsi"/>
        </w:rPr>
        <w:t xml:space="preserve">  DEP conducted a similar clutching study using limestone as the cultch material and a constant density of 300 yards per acre beginning in 2017.  Joint analyses (combining DEP and FWC datasets) would allow an assessment of whether the reason the cultch material (limestone vs. fossil shell) produces more live oyster spat.</w:t>
      </w:r>
      <w:r>
        <w:rPr>
          <w:rFonts w:cstheme="minorHAnsi"/>
        </w:rPr>
        <w:t xml:space="preserve">  Counts of oyster drills were available</w:t>
      </w:r>
      <w:r w:rsidR="00E901B9">
        <w:rPr>
          <w:rFonts w:cstheme="minorHAnsi"/>
        </w:rPr>
        <w:t xml:space="preserve"> beginning in period 5, which is after the large observed decline in live oyster spat making it difficult to draw any inference on the role of drills in influencing the decline in live oyster spat at these stations.  </w:t>
      </w:r>
    </w:p>
    <w:p w14:paraId="7F96C9B3" w14:textId="2BD79EE0" w:rsidR="00A40302" w:rsidRPr="00A40302" w:rsidRDefault="00A40302" w:rsidP="005905D1">
      <w:pPr>
        <w:spacing w:after="0" w:line="240" w:lineRule="auto"/>
        <w:ind w:firstLine="720"/>
        <w:rPr>
          <w:rFonts w:cstheme="minorHAnsi"/>
        </w:rPr>
      </w:pPr>
      <w:r>
        <w:rPr>
          <w:rFonts w:cstheme="minorHAnsi"/>
        </w:rPr>
        <w:t xml:space="preserve">Shell </w:t>
      </w:r>
      <w:proofErr w:type="gramStart"/>
      <w:r>
        <w:rPr>
          <w:rFonts w:cstheme="minorHAnsi"/>
        </w:rPr>
        <w:t>has been used</w:t>
      </w:r>
      <w:proofErr w:type="gramEnd"/>
      <w:r>
        <w:rPr>
          <w:rFonts w:cstheme="minorHAnsi"/>
        </w:rPr>
        <w:t xml:space="preserve"> successfully as part of restoration efforts in Apalachicola.  </w:t>
      </w:r>
      <w:r w:rsidRPr="00A40302">
        <w:rPr>
          <w:rFonts w:cstheme="minorHAnsi"/>
          <w:color w:val="000000"/>
        </w:rPr>
        <w:t xml:space="preserve">In 1986-1987 about </w:t>
      </w:r>
      <w:r>
        <w:rPr>
          <w:rFonts w:cstheme="minorHAnsi"/>
          <w:color w:val="000000"/>
        </w:rPr>
        <w:t>385 ac</w:t>
      </w:r>
      <w:r w:rsidRPr="00A40302">
        <w:rPr>
          <w:rFonts w:cstheme="minorHAnsi"/>
          <w:color w:val="000000"/>
        </w:rPr>
        <w:t xml:space="preserve"> of oyster reef in Apalachicola Bay was successfully restored through a combination of restrictive harvest and shelling</w:t>
      </w:r>
      <w:r>
        <w:rPr>
          <w:rFonts w:cstheme="minorHAnsi"/>
          <w:color w:val="000000"/>
        </w:rPr>
        <w:t xml:space="preserve"> with dredged (fossil) </w:t>
      </w:r>
      <w:proofErr w:type="spellStart"/>
      <w:r>
        <w:rPr>
          <w:rFonts w:cstheme="minorHAnsi"/>
          <w:i/>
          <w:color w:val="000000"/>
        </w:rPr>
        <w:t>Rangia</w:t>
      </w:r>
      <w:proofErr w:type="spellEnd"/>
      <w:r>
        <w:rPr>
          <w:rFonts w:cstheme="minorHAnsi"/>
          <w:color w:val="000000"/>
        </w:rPr>
        <w:t xml:space="preserve"> </w:t>
      </w:r>
      <w:proofErr w:type="spellStart"/>
      <w:r>
        <w:rPr>
          <w:rFonts w:cstheme="minorHAnsi"/>
          <w:color w:val="000000"/>
        </w:rPr>
        <w:t>spp</w:t>
      </w:r>
      <w:proofErr w:type="spellEnd"/>
      <w:r>
        <w:rPr>
          <w:rFonts w:cstheme="minorHAnsi"/>
          <w:color w:val="000000"/>
        </w:rPr>
        <w:t xml:space="preserve"> shell from Louisiana</w:t>
      </w:r>
      <w:r w:rsidRPr="00A40302">
        <w:rPr>
          <w:rFonts w:cstheme="minorHAnsi"/>
          <w:color w:val="000000"/>
        </w:rPr>
        <w:t xml:space="preserve"> at a density of about </w:t>
      </w:r>
      <w:r>
        <w:rPr>
          <w:rFonts w:cstheme="minorHAnsi"/>
          <w:color w:val="000000"/>
        </w:rPr>
        <w:t>250</w:t>
      </w:r>
      <w:r w:rsidRPr="00A40302">
        <w:rPr>
          <w:rFonts w:cstheme="minorHAnsi"/>
          <w:color w:val="000000"/>
        </w:rPr>
        <w:t xml:space="preserve"> </w:t>
      </w:r>
      <w:r>
        <w:rPr>
          <w:rFonts w:cstheme="minorHAnsi"/>
          <w:color w:val="000000"/>
        </w:rPr>
        <w:t>yards</w:t>
      </w:r>
      <w:r w:rsidRPr="00A40302">
        <w:rPr>
          <w:rFonts w:cstheme="minorHAnsi"/>
          <w:color w:val="000000"/>
        </w:rPr>
        <w:t xml:space="preserve">³ of shell per </w:t>
      </w:r>
      <w:r>
        <w:rPr>
          <w:rFonts w:cstheme="minorHAnsi"/>
          <w:color w:val="000000"/>
        </w:rPr>
        <w:t>acre</w:t>
      </w:r>
      <w:r w:rsidRPr="00A40302">
        <w:rPr>
          <w:rFonts w:cstheme="minorHAnsi"/>
          <w:color w:val="000000"/>
        </w:rPr>
        <w:t xml:space="preserve"> (Berrigan 1990).</w:t>
      </w:r>
      <w:r>
        <w:rPr>
          <w:rFonts w:cstheme="minorHAnsi"/>
          <w:color w:val="000000"/>
        </w:rPr>
        <w:t xml:space="preserve">  Similar to this current study, shelling density was not uniform.  However, w</w:t>
      </w:r>
      <w:r w:rsidRPr="00A40302">
        <w:rPr>
          <w:rFonts w:cstheme="minorHAnsi"/>
          <w:color w:val="000000"/>
        </w:rPr>
        <w:t>ithin 18 months of completing th</w:t>
      </w:r>
      <w:r>
        <w:rPr>
          <w:rFonts w:cstheme="minorHAnsi"/>
          <w:color w:val="000000"/>
        </w:rPr>
        <w:t>e</w:t>
      </w:r>
      <w:r w:rsidRPr="00A40302">
        <w:rPr>
          <w:rFonts w:cstheme="minorHAnsi"/>
          <w:color w:val="000000"/>
        </w:rPr>
        <w:t xml:space="preserve"> restoration</w:t>
      </w:r>
      <w:r>
        <w:rPr>
          <w:rFonts w:cstheme="minorHAnsi"/>
          <w:color w:val="000000"/>
        </w:rPr>
        <w:t xml:space="preserve"> in 1987-1987</w:t>
      </w:r>
      <w:r w:rsidRPr="00A40302">
        <w:rPr>
          <w:rFonts w:cstheme="minorHAnsi"/>
          <w:color w:val="000000"/>
        </w:rPr>
        <w:t xml:space="preserve">, these </w:t>
      </w:r>
      <w:r>
        <w:rPr>
          <w:rFonts w:cstheme="minorHAnsi"/>
          <w:color w:val="000000"/>
        </w:rPr>
        <w:t xml:space="preserve">restored </w:t>
      </w:r>
      <w:r w:rsidRPr="00A40302">
        <w:rPr>
          <w:rFonts w:cstheme="minorHAnsi"/>
          <w:color w:val="000000"/>
        </w:rPr>
        <w:t xml:space="preserve">oyster bars supported </w:t>
      </w:r>
      <w:r>
        <w:rPr>
          <w:rFonts w:cstheme="minorHAnsi"/>
          <w:color w:val="000000"/>
        </w:rPr>
        <w:t>about 587</w:t>
      </w:r>
      <w:r w:rsidRPr="00A40302">
        <w:rPr>
          <w:rFonts w:cstheme="minorHAnsi"/>
          <w:color w:val="000000"/>
        </w:rPr>
        <w:t xml:space="preserve"> oysters per m² and more than 22 oysters per m² of legal size (76.2 mm), leading Berrigan (1990) to conclude that the restoration costs were recovered after one harvest season from this area.</w:t>
      </w:r>
      <w:r>
        <w:rPr>
          <w:rFonts w:cstheme="minorHAnsi"/>
          <w:color w:val="000000"/>
        </w:rPr>
        <w:t xml:space="preserve">  Simple conversions to the area of the quadrat (I think ¼ </w:t>
      </w:r>
      <w:r w:rsidRPr="00A40302">
        <w:rPr>
          <w:rFonts w:cstheme="minorHAnsi"/>
          <w:color w:val="000000"/>
        </w:rPr>
        <w:t>m²</w:t>
      </w:r>
      <w:r>
        <w:rPr>
          <w:rFonts w:cstheme="minorHAnsi"/>
          <w:color w:val="000000"/>
        </w:rPr>
        <w:t xml:space="preserve">) used in the present NFWF-FWC study would suggest about 147 oysters per quadrat or about 6 legal oysters per quadrat. Mean spat density (Table 3) in Period 9 was only about 1.47 oysters per quadrat.  Fossil shell material from </w:t>
      </w:r>
      <w:proofErr w:type="spellStart"/>
      <w:r>
        <w:rPr>
          <w:rFonts w:cstheme="minorHAnsi"/>
          <w:i/>
          <w:color w:val="000000"/>
        </w:rPr>
        <w:t>Rangia</w:t>
      </w:r>
      <w:proofErr w:type="spellEnd"/>
      <w:r>
        <w:rPr>
          <w:rFonts w:cstheme="minorHAnsi"/>
          <w:color w:val="000000"/>
        </w:rPr>
        <w:t xml:space="preserve"> species, mined </w:t>
      </w:r>
      <w:r w:rsidR="00AA2855">
        <w:rPr>
          <w:rFonts w:cstheme="minorHAnsi"/>
          <w:color w:val="000000"/>
        </w:rPr>
        <w:t xml:space="preserve">fossil </w:t>
      </w:r>
      <w:r>
        <w:rPr>
          <w:rFonts w:cstheme="minorHAnsi"/>
          <w:color w:val="000000"/>
        </w:rPr>
        <w:t xml:space="preserve">oyster shell or oyster shell recovered from shucking plants have all been used successfully </w:t>
      </w:r>
      <w:r w:rsidR="00AA2855">
        <w:rPr>
          <w:rFonts w:cstheme="minorHAnsi"/>
          <w:color w:val="000000"/>
        </w:rPr>
        <w:t xml:space="preserve">(albeit success metrics are often low such as 1 oyster per restored reef) throughout the Gulf of Mexico including Apalachicola (Berrigan 1990; La Peyre 2014).  The failure of the constructed reefs in the current NFWF-FWC study to support live spat colonization and persistence in different years across a range of water quality conditions suggests </w:t>
      </w:r>
      <w:proofErr w:type="spellStart"/>
      <w:r w:rsidR="00AA2855">
        <w:rPr>
          <w:rFonts w:cstheme="minorHAnsi"/>
          <w:color w:val="000000"/>
        </w:rPr>
        <w:t>metapopulation</w:t>
      </w:r>
      <w:proofErr w:type="spellEnd"/>
      <w:r w:rsidR="00AA2855">
        <w:rPr>
          <w:rFonts w:cstheme="minorHAnsi"/>
          <w:color w:val="000000"/>
        </w:rPr>
        <w:t xml:space="preserve"> dynamics within the bay could be influencing spat settlement (Powers et al. 2019; </w:t>
      </w:r>
      <w:r w:rsidR="00F34DD5">
        <w:rPr>
          <w:rFonts w:cstheme="minorHAnsi"/>
          <w:color w:val="000000"/>
        </w:rPr>
        <w:t xml:space="preserve">Coen et al. 2012; </w:t>
      </w:r>
      <w:r w:rsidR="00AA2855">
        <w:rPr>
          <w:rFonts w:cstheme="minorHAnsi"/>
          <w:color w:val="000000"/>
        </w:rPr>
        <w:t>La Peyre 2014).  D</w:t>
      </w:r>
      <w:r w:rsidR="00AA2855">
        <w:rPr>
          <w:rFonts w:cstheme="minorHAnsi"/>
          <w:color w:val="000000"/>
        </w:rPr>
        <w:t xml:space="preserve">istance to </w:t>
      </w:r>
      <w:r w:rsidR="00F34DD5">
        <w:rPr>
          <w:rFonts w:cstheme="minorHAnsi"/>
          <w:color w:val="000000"/>
        </w:rPr>
        <w:t xml:space="preserve">the </w:t>
      </w:r>
      <w:r w:rsidR="00AA2855">
        <w:rPr>
          <w:rFonts w:cstheme="minorHAnsi"/>
          <w:color w:val="000000"/>
        </w:rPr>
        <w:t xml:space="preserve">nearest living reef, local hydrodynamic patterns, and interactions between these factors </w:t>
      </w:r>
      <w:proofErr w:type="gramStart"/>
      <w:r w:rsidR="00AA2855">
        <w:rPr>
          <w:rFonts w:cstheme="minorHAnsi"/>
          <w:color w:val="000000"/>
        </w:rPr>
        <w:t>have been identified</w:t>
      </w:r>
      <w:proofErr w:type="gramEnd"/>
      <w:r w:rsidR="00AA2855">
        <w:rPr>
          <w:rFonts w:cstheme="minorHAnsi"/>
          <w:color w:val="000000"/>
        </w:rPr>
        <w:t xml:space="preserve"> as critical to informing restoration success (Lipcius et al. 2008; </w:t>
      </w:r>
      <w:proofErr w:type="spellStart"/>
      <w:r w:rsidR="00AA2855">
        <w:rPr>
          <w:rFonts w:cstheme="minorHAnsi"/>
          <w:color w:val="000000"/>
        </w:rPr>
        <w:t>Pucket</w:t>
      </w:r>
      <w:proofErr w:type="spellEnd"/>
      <w:r w:rsidR="00AA2855">
        <w:rPr>
          <w:rFonts w:cstheme="minorHAnsi"/>
          <w:color w:val="000000"/>
        </w:rPr>
        <w:t xml:space="preserve"> and Eggleston 2012). </w:t>
      </w:r>
      <w:r w:rsidR="00AA2855">
        <w:rPr>
          <w:rFonts w:cstheme="minorHAnsi"/>
          <w:color w:val="000000"/>
        </w:rPr>
        <w:t xml:space="preserve"> Data from other studies that have occurred in recent years in Apalachicola those from DEP spat surveys conducted by FWC as part of the fishery disaster declaration (reported provided by R. Gandy 1-19-2022), and recent efforts by FSU could be used to assess how </w:t>
      </w:r>
      <w:r w:rsidR="001F0381">
        <w:rPr>
          <w:rFonts w:cstheme="minorHAnsi"/>
          <w:color w:val="000000"/>
        </w:rPr>
        <w:t>some of these factors interact to influence recruitment and persistence of oyster spat.  This again highlights a critical need to synthesize and analyze available data to promote learning going forward.  Failure to learn from this and other studies only increases the likelihood of restoration failure</w:t>
      </w:r>
      <w:r w:rsidR="00F34DD5">
        <w:rPr>
          <w:rFonts w:cstheme="minorHAnsi"/>
          <w:color w:val="000000"/>
        </w:rPr>
        <w:t xml:space="preserve"> and basic uncertainties related to shelling density, the role of elevation, and fishing</w:t>
      </w:r>
      <w:bookmarkStart w:id="0" w:name="_GoBack"/>
      <w:bookmarkEnd w:id="0"/>
      <w:r w:rsidR="00F34DD5">
        <w:rPr>
          <w:rFonts w:cstheme="minorHAnsi"/>
          <w:color w:val="000000"/>
        </w:rPr>
        <w:t xml:space="preserve"> identified in Pine et al. 2015 appear to persist</w:t>
      </w:r>
      <w:r w:rsidR="001F0381">
        <w:rPr>
          <w:rFonts w:cstheme="minorHAnsi"/>
          <w:color w:val="000000"/>
        </w:rPr>
        <w:t>.</w:t>
      </w:r>
    </w:p>
    <w:p w14:paraId="56271DF2" w14:textId="77777777" w:rsidR="00A40302" w:rsidRPr="00A40302" w:rsidRDefault="00A40302" w:rsidP="005905D1">
      <w:pPr>
        <w:spacing w:after="0" w:line="240" w:lineRule="auto"/>
        <w:ind w:firstLine="720"/>
        <w:rPr>
          <w:rFonts w:cstheme="minorHAnsi"/>
        </w:rPr>
      </w:pPr>
    </w:p>
    <w:p w14:paraId="666ECD74" w14:textId="43CCBC3F" w:rsidR="00A86AE0" w:rsidRPr="00A40302" w:rsidRDefault="00A86AE0" w:rsidP="002628E5">
      <w:pPr>
        <w:spacing w:after="0" w:line="240" w:lineRule="auto"/>
        <w:rPr>
          <w:rFonts w:cstheme="minorHAnsi"/>
        </w:rPr>
      </w:pPr>
    </w:p>
    <w:p w14:paraId="205EA650" w14:textId="41812C54" w:rsidR="00A86AE0" w:rsidRDefault="00A86AE0" w:rsidP="002628E5">
      <w:pPr>
        <w:spacing w:after="0" w:line="240" w:lineRule="auto"/>
        <w:rPr>
          <w:rFonts w:cstheme="minorHAnsi"/>
        </w:rPr>
      </w:pPr>
      <w:r>
        <w:rPr>
          <w:rFonts w:cstheme="minorHAnsi"/>
          <w:noProof/>
        </w:rPr>
        <w:lastRenderedPageBreak/>
        <w:drawing>
          <wp:inline distT="0" distB="0" distL="0" distR="0" wp14:anchorId="7F16A768" wp14:editId="4438DA8F">
            <wp:extent cx="5943600" cy="3839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_2005_20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inline>
        </w:drawing>
      </w:r>
    </w:p>
    <w:p w14:paraId="138E5D86" w14:textId="647B8DBC" w:rsidR="005905D1" w:rsidRDefault="005905D1" w:rsidP="002628E5">
      <w:pPr>
        <w:spacing w:after="0" w:line="240" w:lineRule="auto"/>
        <w:rPr>
          <w:rFonts w:cstheme="minorHAnsi"/>
          <w:i/>
        </w:rPr>
      </w:pPr>
      <w:r w:rsidRPr="004D6260">
        <w:rPr>
          <w:rFonts w:cstheme="minorHAnsi"/>
          <w:i/>
        </w:rPr>
        <w:t xml:space="preserve">Figure </w:t>
      </w:r>
      <w:r w:rsidR="00201429" w:rsidRPr="004D6260">
        <w:rPr>
          <w:rFonts w:cstheme="minorHAnsi"/>
          <w:i/>
        </w:rPr>
        <w:t>8</w:t>
      </w:r>
      <w:r w:rsidRPr="004D6260">
        <w:rPr>
          <w:rFonts w:cstheme="minorHAnsi"/>
          <w:i/>
        </w:rPr>
        <w:t>.</w:t>
      </w:r>
      <w:r w:rsidR="004D6260">
        <w:rPr>
          <w:rFonts w:cstheme="minorHAnsi"/>
          <w:i/>
        </w:rPr>
        <w:t xml:space="preserve">  Heat map of Apalachicola River discharge measured at USGS 02358000 Chattahoochee gage.  The colors are percentage deviations from the period of record mean daily discharge.  Negative values are months when discharge is below the mean period of record and positive values are months where discharge is above the mean period of record value.</w:t>
      </w:r>
    </w:p>
    <w:p w14:paraId="72F949FF" w14:textId="77777777" w:rsidR="004D6260" w:rsidRPr="004D6260" w:rsidRDefault="004D6260" w:rsidP="002628E5">
      <w:pPr>
        <w:spacing w:after="0" w:line="240" w:lineRule="auto"/>
        <w:rPr>
          <w:rFonts w:cstheme="minorHAnsi"/>
          <w:i/>
        </w:rPr>
      </w:pPr>
    </w:p>
    <w:p w14:paraId="0B2A84DF" w14:textId="6098C0A2" w:rsidR="004D6260" w:rsidRDefault="004D6260">
      <w:pPr>
        <w:rPr>
          <w:rFonts w:cstheme="minorHAnsi"/>
        </w:rPr>
      </w:pPr>
      <w:r>
        <w:rPr>
          <w:rFonts w:cstheme="minorHAnsi"/>
        </w:rPr>
        <w:br w:type="page"/>
      </w:r>
    </w:p>
    <w:p w14:paraId="5F22F093" w14:textId="77777777" w:rsidR="005905D1" w:rsidRDefault="005905D1" w:rsidP="002628E5">
      <w:pPr>
        <w:spacing w:after="0" w:line="240" w:lineRule="auto"/>
        <w:rPr>
          <w:rFonts w:cstheme="minorHAnsi"/>
        </w:rPr>
      </w:pPr>
    </w:p>
    <w:p w14:paraId="754CEC8C" w14:textId="6F6B4B8E" w:rsidR="005905D1" w:rsidRDefault="005905D1" w:rsidP="002628E5">
      <w:pPr>
        <w:spacing w:after="0" w:line="240" w:lineRule="auto"/>
        <w:rPr>
          <w:rFonts w:cstheme="minorHAnsi"/>
        </w:rPr>
      </w:pPr>
      <w:r>
        <w:rPr>
          <w:rFonts w:cstheme="minorHAnsi"/>
          <w:noProof/>
        </w:rPr>
        <w:drawing>
          <wp:inline distT="0" distB="0" distL="0" distR="0" wp14:anchorId="2062EA5E" wp14:editId="0D1EBDFD">
            <wp:extent cx="5943600" cy="3253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point_salinity_2010_202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023E6CB8" w14:textId="0C0E5DE8" w:rsidR="005905D1" w:rsidRDefault="005905D1" w:rsidP="002628E5">
      <w:pPr>
        <w:spacing w:after="0" w:line="240" w:lineRule="auto"/>
        <w:rPr>
          <w:rFonts w:cstheme="minorHAnsi"/>
          <w:i/>
        </w:rPr>
      </w:pPr>
      <w:r w:rsidRPr="00201429">
        <w:rPr>
          <w:rFonts w:cstheme="minorHAnsi"/>
          <w:i/>
        </w:rPr>
        <w:t xml:space="preserve">Figure </w:t>
      </w:r>
      <w:r w:rsidR="00201429" w:rsidRPr="00201429">
        <w:rPr>
          <w:rFonts w:cstheme="minorHAnsi"/>
          <w:i/>
        </w:rPr>
        <w:t>9</w:t>
      </w:r>
      <w:r w:rsidRPr="00201429">
        <w:rPr>
          <w:rFonts w:cstheme="minorHAnsi"/>
          <w:i/>
        </w:rPr>
        <w:t>.</w:t>
      </w:r>
      <w:r w:rsidR="00201429" w:rsidRPr="00201429">
        <w:rPr>
          <w:rFonts w:cstheme="minorHAnsi"/>
          <w:i/>
        </w:rPr>
        <w:t xml:space="preserve">  Monthly and annual estimates of salinity for Cat Point using data from the NERRS Station and plotting functionality from the SWPR R package.</w:t>
      </w:r>
      <w:r w:rsidR="004D6260">
        <w:rPr>
          <w:rFonts w:cstheme="minorHAnsi"/>
          <w:i/>
        </w:rPr>
        <w:t xml:space="preserve">  Of particular interest are the heat maps on the far right column which show monthly means (top figure, right column), monthly anomalies (middle figure, right column), and annual anomalies (bottom figure, right column) for salinity.</w:t>
      </w:r>
    </w:p>
    <w:p w14:paraId="1E3553F1" w14:textId="7EE2030A" w:rsidR="008F5A51" w:rsidRDefault="008F5A51" w:rsidP="002628E5">
      <w:pPr>
        <w:spacing w:after="0" w:line="240" w:lineRule="auto"/>
        <w:rPr>
          <w:rFonts w:cstheme="minorHAnsi"/>
          <w:i/>
        </w:rPr>
      </w:pPr>
    </w:p>
    <w:p w14:paraId="3F9B8334" w14:textId="361D1B54" w:rsidR="008F5A51" w:rsidRDefault="008F5A51" w:rsidP="002628E5">
      <w:pPr>
        <w:spacing w:after="0" w:line="240" w:lineRule="auto"/>
        <w:rPr>
          <w:rFonts w:cstheme="minorHAnsi"/>
          <w:i/>
        </w:rPr>
      </w:pPr>
      <w:r>
        <w:rPr>
          <w:rFonts w:cstheme="minorHAnsi"/>
          <w:i/>
        </w:rPr>
        <w:t>Next steps</w:t>
      </w:r>
    </w:p>
    <w:p w14:paraId="15AE2804" w14:textId="59AA50C8" w:rsidR="008F5A51" w:rsidRDefault="008F5A51" w:rsidP="002628E5">
      <w:pPr>
        <w:spacing w:after="0" w:line="240" w:lineRule="auto"/>
        <w:rPr>
          <w:rFonts w:cstheme="minorHAnsi"/>
        </w:rPr>
      </w:pPr>
      <w:r>
        <w:rPr>
          <w:rFonts w:cstheme="minorHAnsi"/>
        </w:rPr>
        <w:t>(1) Joint analyses with DEP data to test for differences in cultch material.</w:t>
      </w:r>
    </w:p>
    <w:p w14:paraId="4088527C" w14:textId="2F932941" w:rsidR="008F5A51" w:rsidRDefault="008F5A51" w:rsidP="002628E5">
      <w:pPr>
        <w:spacing w:after="0" w:line="240" w:lineRule="auto"/>
        <w:rPr>
          <w:rFonts w:cstheme="minorHAnsi"/>
        </w:rPr>
      </w:pPr>
      <w:r>
        <w:rPr>
          <w:rFonts w:cstheme="minorHAnsi"/>
        </w:rPr>
        <w:t>(2)Assess water quality parameters from NERRS stations and other continuous monitoring locations to assess water quality during Periods 2 and 3.</w:t>
      </w:r>
    </w:p>
    <w:p w14:paraId="3BA27D94" w14:textId="58F94C72" w:rsidR="001F0381" w:rsidRDefault="001F0381" w:rsidP="002628E5">
      <w:pPr>
        <w:spacing w:after="0" w:line="240" w:lineRule="auto"/>
        <w:rPr>
          <w:rFonts w:cstheme="minorHAnsi"/>
        </w:rPr>
      </w:pPr>
      <w:r>
        <w:rPr>
          <w:rFonts w:cstheme="minorHAnsi"/>
        </w:rPr>
        <w:t>(3) Review and extract information on spat from fishery disaster report provided by Ryan Gandy January 19, 2022.</w:t>
      </w:r>
    </w:p>
    <w:p w14:paraId="537D0B71" w14:textId="745F0AB0" w:rsidR="008F5A51" w:rsidRPr="008F5A51" w:rsidRDefault="008F5A51" w:rsidP="002628E5">
      <w:pPr>
        <w:spacing w:after="0" w:line="240" w:lineRule="auto"/>
        <w:rPr>
          <w:rFonts w:cstheme="minorHAnsi"/>
        </w:rPr>
      </w:pPr>
      <w:r>
        <w:rPr>
          <w:rFonts w:cstheme="minorHAnsi"/>
        </w:rPr>
        <w:t xml:space="preserve">(3) Clarify learning from </w:t>
      </w:r>
      <w:r w:rsidR="001F0381">
        <w:rPr>
          <w:rFonts w:cstheme="minorHAnsi"/>
        </w:rPr>
        <w:t>NFWF-FWC</w:t>
      </w:r>
      <w:r>
        <w:rPr>
          <w:rFonts w:cstheme="minorHAnsi"/>
        </w:rPr>
        <w:t xml:space="preserve"> study.  It does not appear that the addition of fossil shell as a cultch material promoted colonization and persistence of live oyster spat over time.</w:t>
      </w:r>
      <w:r w:rsidR="001F0381">
        <w:rPr>
          <w:rFonts w:cstheme="minorHAnsi"/>
        </w:rPr>
        <w:t xml:space="preserve"> Shell </w:t>
      </w:r>
      <w:proofErr w:type="gramStart"/>
      <w:r w:rsidR="001F0381">
        <w:rPr>
          <w:rFonts w:cstheme="minorHAnsi"/>
        </w:rPr>
        <w:t>has been used</w:t>
      </w:r>
      <w:proofErr w:type="gramEnd"/>
      <w:r w:rsidR="001F0381">
        <w:rPr>
          <w:rFonts w:cstheme="minorHAnsi"/>
        </w:rPr>
        <w:t xml:space="preserve"> successfully for oyster restoration in Apalachicola prior.  Why was it not successful this </w:t>
      </w:r>
      <w:proofErr w:type="gramStart"/>
      <w:r w:rsidR="001F0381">
        <w:rPr>
          <w:rFonts w:cstheme="minorHAnsi"/>
        </w:rPr>
        <w:t>time.</w:t>
      </w:r>
      <w:proofErr w:type="gramEnd"/>
      <w:r>
        <w:rPr>
          <w:rFonts w:cstheme="minorHAnsi"/>
        </w:rPr>
        <w:t xml:space="preserve">  </w:t>
      </w:r>
      <w:proofErr w:type="gramStart"/>
      <w:r>
        <w:rPr>
          <w:rFonts w:cstheme="minorHAnsi"/>
        </w:rPr>
        <w:t>Does</w:t>
      </w:r>
      <w:proofErr w:type="gramEnd"/>
      <w:r>
        <w:rPr>
          <w:rFonts w:cstheme="minorHAnsi"/>
        </w:rPr>
        <w:t xml:space="preserve"> this suggest the system is not substrate limited?  Was this not a suitable substrate?  Were the cultch sites too distan</w:t>
      </w:r>
      <w:r w:rsidR="001F0381">
        <w:rPr>
          <w:rFonts w:cstheme="minorHAnsi"/>
        </w:rPr>
        <w:t>t</w:t>
      </w:r>
      <w:r>
        <w:rPr>
          <w:rFonts w:cstheme="minorHAnsi"/>
        </w:rPr>
        <w:t xml:space="preserve"> from extant wild oyster bars to allow for settlement in each year?</w:t>
      </w:r>
    </w:p>
    <w:sectPr w:rsidR="008F5A51" w:rsidRPr="008F5A5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C4F" w16cex:dateUtc="2022-01-18T19:25:00Z"/>
  <w16cex:commentExtensible w16cex:durableId="25914D17" w16cex:dateUtc="2022-01-18T19:28:00Z"/>
  <w16cex:commentExtensible w16cex:durableId="25914EC2" w16cex:dateUtc="2022-01-18T19:35:00Z"/>
  <w16cex:commentExtensible w16cex:durableId="25914EF9" w16cex:dateUtc="2022-01-18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6223BD" w16cid:durableId="25914C4F"/>
  <w16cid:commentId w16cid:paraId="3DF4C8B2" w16cid:durableId="25914D17"/>
  <w16cid:commentId w16cid:paraId="6393ADDF" w16cid:durableId="25914EC2"/>
  <w16cid:commentId w16cid:paraId="1F7567A6" w16cid:durableId="25914E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O0NDSzMDM1MDAzMDVQ0lEKTi0uzszPAykwqgUAFN9A6SwAAAA="/>
  </w:docVars>
  <w:rsids>
    <w:rsidRoot w:val="004172E7"/>
    <w:rsid w:val="00084F24"/>
    <w:rsid w:val="000F1429"/>
    <w:rsid w:val="001543F4"/>
    <w:rsid w:val="001A2005"/>
    <w:rsid w:val="001F0381"/>
    <w:rsid w:val="00201429"/>
    <w:rsid w:val="002628E5"/>
    <w:rsid w:val="002D0FFE"/>
    <w:rsid w:val="002E4C76"/>
    <w:rsid w:val="002E62CB"/>
    <w:rsid w:val="00374428"/>
    <w:rsid w:val="004172E7"/>
    <w:rsid w:val="0046048A"/>
    <w:rsid w:val="0049339B"/>
    <w:rsid w:val="004C724F"/>
    <w:rsid w:val="004D4021"/>
    <w:rsid w:val="004D6260"/>
    <w:rsid w:val="005905D1"/>
    <w:rsid w:val="005A0904"/>
    <w:rsid w:val="005A4B96"/>
    <w:rsid w:val="005A7F2F"/>
    <w:rsid w:val="006B3C72"/>
    <w:rsid w:val="007910E5"/>
    <w:rsid w:val="007A3CC4"/>
    <w:rsid w:val="00806826"/>
    <w:rsid w:val="00825CA8"/>
    <w:rsid w:val="008747BB"/>
    <w:rsid w:val="008F5A51"/>
    <w:rsid w:val="009271FD"/>
    <w:rsid w:val="009A3C6D"/>
    <w:rsid w:val="00A40302"/>
    <w:rsid w:val="00A86AE0"/>
    <w:rsid w:val="00AA2855"/>
    <w:rsid w:val="00AE6652"/>
    <w:rsid w:val="00B017EA"/>
    <w:rsid w:val="00B02F54"/>
    <w:rsid w:val="00B05539"/>
    <w:rsid w:val="00B50758"/>
    <w:rsid w:val="00BF05FE"/>
    <w:rsid w:val="00BF47C5"/>
    <w:rsid w:val="00C15067"/>
    <w:rsid w:val="00C50C1A"/>
    <w:rsid w:val="00CB1801"/>
    <w:rsid w:val="00D44128"/>
    <w:rsid w:val="00D54768"/>
    <w:rsid w:val="00D57ACC"/>
    <w:rsid w:val="00D85A5C"/>
    <w:rsid w:val="00E14D18"/>
    <w:rsid w:val="00E901B9"/>
    <w:rsid w:val="00EA5D22"/>
    <w:rsid w:val="00EE1309"/>
    <w:rsid w:val="00F34DD5"/>
    <w:rsid w:val="00FC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7C0"/>
  <w15:chartTrackingRefBased/>
  <w15:docId w15:val="{53662C7B-6578-4506-9C00-14FC9CBC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3C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3CC4"/>
    <w:rPr>
      <w:rFonts w:ascii="Consolas" w:hAnsi="Consolas"/>
      <w:sz w:val="21"/>
      <w:szCs w:val="21"/>
    </w:rPr>
  </w:style>
  <w:style w:type="table" w:styleId="TableGrid">
    <w:name w:val="Table Grid"/>
    <w:basedOn w:val="TableNormal"/>
    <w:uiPriority w:val="39"/>
    <w:rsid w:val="007A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43F4"/>
    <w:rPr>
      <w:sz w:val="16"/>
      <w:szCs w:val="16"/>
    </w:rPr>
  </w:style>
  <w:style w:type="paragraph" w:styleId="CommentText">
    <w:name w:val="annotation text"/>
    <w:basedOn w:val="Normal"/>
    <w:link w:val="CommentTextChar"/>
    <w:uiPriority w:val="99"/>
    <w:semiHidden/>
    <w:unhideWhenUsed/>
    <w:rsid w:val="001543F4"/>
    <w:pPr>
      <w:spacing w:line="240" w:lineRule="auto"/>
    </w:pPr>
    <w:rPr>
      <w:sz w:val="20"/>
      <w:szCs w:val="20"/>
    </w:rPr>
  </w:style>
  <w:style w:type="character" w:customStyle="1" w:styleId="CommentTextChar">
    <w:name w:val="Comment Text Char"/>
    <w:basedOn w:val="DefaultParagraphFont"/>
    <w:link w:val="CommentText"/>
    <w:uiPriority w:val="99"/>
    <w:semiHidden/>
    <w:rsid w:val="001543F4"/>
    <w:rPr>
      <w:sz w:val="20"/>
      <w:szCs w:val="20"/>
    </w:rPr>
  </w:style>
  <w:style w:type="paragraph" w:styleId="CommentSubject">
    <w:name w:val="annotation subject"/>
    <w:basedOn w:val="CommentText"/>
    <w:next w:val="CommentText"/>
    <w:link w:val="CommentSubjectChar"/>
    <w:uiPriority w:val="99"/>
    <w:semiHidden/>
    <w:unhideWhenUsed/>
    <w:rsid w:val="001543F4"/>
    <w:rPr>
      <w:b/>
      <w:bCs/>
    </w:rPr>
  </w:style>
  <w:style w:type="character" w:customStyle="1" w:styleId="CommentSubjectChar">
    <w:name w:val="Comment Subject Char"/>
    <w:basedOn w:val="CommentTextChar"/>
    <w:link w:val="CommentSubject"/>
    <w:uiPriority w:val="99"/>
    <w:semiHidden/>
    <w:rsid w:val="001543F4"/>
    <w:rPr>
      <w:b/>
      <w:bCs/>
      <w:sz w:val="20"/>
      <w:szCs w:val="20"/>
    </w:rPr>
  </w:style>
  <w:style w:type="paragraph" w:styleId="Revision">
    <w:name w:val="Revision"/>
    <w:hidden/>
    <w:uiPriority w:val="99"/>
    <w:semiHidden/>
    <w:rsid w:val="002D0FFE"/>
    <w:pPr>
      <w:spacing w:after="0" w:line="240" w:lineRule="auto"/>
    </w:pPr>
  </w:style>
  <w:style w:type="paragraph" w:styleId="BalloonText">
    <w:name w:val="Balloon Text"/>
    <w:basedOn w:val="Normal"/>
    <w:link w:val="BalloonTextChar"/>
    <w:uiPriority w:val="99"/>
    <w:semiHidden/>
    <w:unhideWhenUsed/>
    <w:rsid w:val="00460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4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61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D42B7-5BAE-4984-A2D1-683E09B32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15</Pages>
  <Words>3888</Words>
  <Characters>22166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23</cp:revision>
  <dcterms:created xsi:type="dcterms:W3CDTF">2022-01-19T13:54:00Z</dcterms:created>
  <dcterms:modified xsi:type="dcterms:W3CDTF">2022-01-20T11:56:00Z</dcterms:modified>
</cp:coreProperties>
</file>